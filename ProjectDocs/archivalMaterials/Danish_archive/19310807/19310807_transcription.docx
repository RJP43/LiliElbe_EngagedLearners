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3A93F" w14:textId="675B55E3" w:rsidR="00797CA5" w:rsidRPr="007F7631" w:rsidRDefault="007F7631">
      <w:pPr>
        <w:rPr>
          <w:rFonts w:cs="Times New Roman"/>
          <w:szCs w:val="24"/>
        </w:rPr>
      </w:pPr>
      <w:r w:rsidRPr="00DC1CE4">
        <w:rPr>
          <w:rFonts w:cs="Times New Roman"/>
          <w:szCs w:val="24"/>
        </w:rPr>
        <w:t xml:space="preserve">Translated by Kristin Jacobsen and </w:t>
      </w:r>
      <w:proofErr w:type="spellStart"/>
      <w:r w:rsidRPr="00DC1CE4">
        <w:rPr>
          <w:rFonts w:cs="Times New Roman"/>
          <w:szCs w:val="24"/>
        </w:rPr>
        <w:t>Maiken</w:t>
      </w:r>
      <w:proofErr w:type="spellEnd"/>
      <w:r w:rsidRPr="00DC1CE4">
        <w:rPr>
          <w:rFonts w:cs="Times New Roman"/>
          <w:szCs w:val="24"/>
        </w:rPr>
        <w:t xml:space="preserve"> Boysen, 20 November 2017</w:t>
      </w:r>
      <w:r>
        <w:rPr>
          <w:rFonts w:cs="Times New Roman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3"/>
        <w:gridCol w:w="6713"/>
      </w:tblGrid>
      <w:tr w:rsidR="00A10829" w:rsidRPr="00DC1CE4" w14:paraId="5347B6FD" w14:textId="77777777" w:rsidTr="00A10829">
        <w:tc>
          <w:tcPr>
            <w:tcW w:w="6713" w:type="dxa"/>
          </w:tcPr>
          <w:p w14:paraId="5429722F" w14:textId="77777777" w:rsidR="00797CA5" w:rsidRPr="00DC1CE4" w:rsidRDefault="00797CA5" w:rsidP="00797CA5">
            <w:pPr>
              <w:jc w:val="center"/>
              <w:outlineLvl w:val="0"/>
              <w:rPr>
                <w:rFonts w:cs="Times New Roman"/>
                <w:sz w:val="22"/>
                <w:lang w:val="da-DK"/>
              </w:rPr>
            </w:pPr>
          </w:p>
          <w:p w14:paraId="045E5FC8" w14:textId="77777777" w:rsidR="00DC1CE4" w:rsidRPr="00454178" w:rsidRDefault="00DC1CE4" w:rsidP="009B1ECC">
            <w:pPr>
              <w:ind w:left="360"/>
              <w:jc w:val="right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>7 August 1931</w:t>
            </w:r>
          </w:p>
          <w:p w14:paraId="338D34D4" w14:textId="77777777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</w:p>
          <w:p w14:paraId="4B307332" w14:textId="0968B738" w:rsidR="00DC1CE4" w:rsidRPr="00454178" w:rsidRDefault="00F30DF1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</w:t>
            </w:r>
            <w:r w:rsidR="00DC1CE4" w:rsidRPr="00454178">
              <w:rPr>
                <w:rFonts w:cs="Times New Roman"/>
                <w:sz w:val="22"/>
                <w:lang w:val="da-DK"/>
              </w:rPr>
              <w:t>Kære Veninde</w:t>
            </w:r>
          </w:p>
          <w:p w14:paraId="1CC01843" w14:textId="77777777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</w:p>
          <w:p w14:paraId="106F86AD" w14:textId="77777777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>Tusind Tak for Brevet!</w:t>
            </w:r>
          </w:p>
          <w:p w14:paraId="218E6780" w14:textId="77777777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Jeg talte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imorges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med Professoren om Bogen.</w:t>
            </w:r>
          </w:p>
          <w:p w14:paraId="78CBE22E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Han synes, </w:t>
            </w:r>
            <w:r w:rsidRPr="00454178">
              <w:rPr>
                <w:rFonts w:cs="Times New Roman"/>
                <w:sz w:val="22"/>
                <w:u w:val="single"/>
                <w:lang w:val="da-DK"/>
              </w:rPr>
              <w:t xml:space="preserve">det er udmærket </w:t>
            </w:r>
            <w:proofErr w:type="spellStart"/>
            <w:r w:rsidRPr="00454178">
              <w:rPr>
                <w:rFonts w:cs="Times New Roman"/>
                <w:sz w:val="22"/>
                <w:u w:val="single"/>
                <w:lang w:val="da-DK"/>
              </w:rPr>
              <w:t>altsammen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– og </w:t>
            </w:r>
          </w:p>
          <w:p w14:paraId="5D4AB58E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har kun nogle rent videnskabelige </w:t>
            </w:r>
            <w:bookmarkStart w:id="0" w:name="_GoBack"/>
            <w:r w:rsidRPr="00454178">
              <w:rPr>
                <w:rFonts w:cs="Times New Roman"/>
                <w:sz w:val="22"/>
                <w:lang w:val="da-DK"/>
              </w:rPr>
              <w:t>Indvend</w:t>
            </w:r>
            <w:del w:id="1" w:author="Marianne" w:date="2018-07-24T13:45:00Z">
              <w:r w:rsidRPr="00454178" w:rsidDel="003F6843">
                <w:rPr>
                  <w:rFonts w:cs="Times New Roman"/>
                  <w:sz w:val="22"/>
                  <w:lang w:val="da-DK"/>
                </w:rPr>
                <w:delText>n</w:delText>
              </w:r>
            </w:del>
            <w:r w:rsidRPr="00454178">
              <w:rPr>
                <w:rFonts w:cs="Times New Roman"/>
                <w:sz w:val="22"/>
                <w:lang w:val="da-DK"/>
              </w:rPr>
              <w:t>inger</w:t>
            </w:r>
            <w:bookmarkEnd w:id="0"/>
            <w:r w:rsidRPr="00454178">
              <w:rPr>
                <w:rFonts w:cs="Times New Roman"/>
                <w:sz w:val="22"/>
                <w:lang w:val="da-DK"/>
              </w:rPr>
              <w:t xml:space="preserve">, </w:t>
            </w:r>
          </w:p>
          <w:p w14:paraId="6F256C5E" w14:textId="1623EC8B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over for hvad </w:t>
            </w:r>
            <w:r w:rsidRPr="00454178">
              <w:rPr>
                <w:rFonts w:cs="Times New Roman"/>
                <w:sz w:val="22"/>
                <w:u w:val="single"/>
                <w:lang w:val="da-DK"/>
              </w:rPr>
              <w:t>jeg</w:t>
            </w:r>
            <w:r w:rsidRPr="00454178">
              <w:rPr>
                <w:rStyle w:val="FootnoteReference"/>
                <w:rFonts w:cs="Times New Roman"/>
                <w:sz w:val="22"/>
                <w:u w:val="single"/>
                <w:lang w:val="da-DK"/>
              </w:rPr>
              <w:footnoteReference w:id="1"/>
            </w:r>
            <w:r w:rsidRPr="00454178">
              <w:rPr>
                <w:rFonts w:cs="Times New Roman"/>
                <w:sz w:val="22"/>
                <w:lang w:val="da-DK"/>
              </w:rPr>
              <w:t xml:space="preserve"> har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misforstaaet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>.</w:t>
            </w:r>
          </w:p>
          <w:p w14:paraId="09BB4E4F" w14:textId="4593C3EF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>Snarest muligt giver ha</w:t>
            </w:r>
            <w:ins w:id="2" w:author="Marianne" w:date="2018-07-24T13:48:00Z">
              <w:r w:rsidR="00D27B55">
                <w:rPr>
                  <w:rFonts w:cs="Times New Roman"/>
                  <w:sz w:val="22"/>
                  <w:lang w:val="da-DK"/>
                </w:rPr>
                <w:t>n</w:t>
              </w:r>
            </w:ins>
            <w:del w:id="3" w:author="Marianne" w:date="2018-07-24T13:48:00Z">
              <w:r w:rsidRPr="00454178" w:rsidDel="00D27B55">
                <w:rPr>
                  <w:rFonts w:cs="Times New Roman"/>
                  <w:sz w:val="22"/>
                  <w:lang w:val="da-DK"/>
                </w:rPr>
                <w:delText>m</w:delText>
              </w:r>
            </w:del>
            <w:r w:rsidRPr="00454178">
              <w:rPr>
                <w:rFonts w:cs="Times New Roman"/>
                <w:sz w:val="22"/>
                <w:lang w:val="da-DK"/>
              </w:rPr>
              <w:t xml:space="preserve"> Besked derom.</w:t>
            </w:r>
          </w:p>
          <w:p w14:paraId="7B364FCF" w14:textId="61208AC0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Men han er ikke slem </w:t>
            </w:r>
            <w:ins w:id="4" w:author="Marianne" w:date="2018-07-24T13:45:00Z">
              <w:r w:rsidR="003F6843">
                <w:rPr>
                  <w:rFonts w:cs="Times New Roman"/>
                  <w:sz w:val="22"/>
                  <w:lang w:val="da-DK"/>
                </w:rPr>
                <w:t xml:space="preserve">til </w:t>
              </w:r>
            </w:ins>
            <w:r w:rsidRPr="00454178">
              <w:rPr>
                <w:rFonts w:cs="Times New Roman"/>
                <w:sz w:val="22"/>
                <w:lang w:val="da-DK"/>
              </w:rPr>
              <w:t xml:space="preserve">at skrive Breve – gør det </w:t>
            </w:r>
          </w:p>
          <w:p w14:paraId="46DB1B1A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næsten aldrig – og han har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saa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travelt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[sic] i disse </w:t>
            </w:r>
          </w:p>
          <w:p w14:paraId="77E2C827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Dage, fordi han i Begyndelsen af næste Uge </w:t>
            </w:r>
          </w:p>
          <w:p w14:paraId="71B7DF6C" w14:textId="522573A2" w:rsidR="00DC1CE4" w:rsidRPr="00454178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>tager Ferie.</w:t>
            </w:r>
          </w:p>
          <w:p w14:paraId="6C2E08EB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Tænk, jeg har endnu ikke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faaet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Lov til at </w:t>
            </w:r>
          </w:p>
          <w:p w14:paraId="0775B7BD" w14:textId="77777777" w:rsidR="008C70FD" w:rsidRDefault="00DC1CE4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>komm</w:t>
            </w:r>
            <w:r w:rsidR="008C70FD">
              <w:rPr>
                <w:rFonts w:cs="Times New Roman"/>
                <w:sz w:val="22"/>
                <w:lang w:val="da-DK"/>
              </w:rPr>
              <w:t>e</w:t>
            </w:r>
            <w:r w:rsidRPr="00454178">
              <w:rPr>
                <w:rFonts w:cs="Times New Roman"/>
                <w:sz w:val="22"/>
                <w:lang w:val="da-DK"/>
              </w:rPr>
              <w:t xml:space="preserve"> op. Men nu kan det ikke </w:t>
            </w:r>
          </w:p>
          <w:p w14:paraId="3387A64D" w14:textId="5A34669B" w:rsidR="00DC1CE4" w:rsidRPr="00454178" w:rsidRDefault="00DC1CE4" w:rsidP="008C70FD">
            <w:pPr>
              <w:ind w:left="360"/>
              <w:rPr>
                <w:rFonts w:cs="Times New Roman"/>
                <w:sz w:val="22"/>
                <w:lang w:val="da-DK"/>
              </w:rPr>
            </w:pPr>
            <w:r w:rsidRPr="00454178">
              <w:rPr>
                <w:rFonts w:cs="Times New Roman"/>
                <w:sz w:val="22"/>
                <w:lang w:val="da-DK"/>
              </w:rPr>
              <w:t xml:space="preserve">være længe, inden jeg atter er </w:t>
            </w:r>
            <w:proofErr w:type="spellStart"/>
            <w:r w:rsidRPr="00454178">
              <w:rPr>
                <w:rFonts w:cs="Times New Roman"/>
                <w:sz w:val="22"/>
                <w:lang w:val="da-DK"/>
              </w:rPr>
              <w:t>paa</w:t>
            </w:r>
            <w:proofErr w:type="spellEnd"/>
            <w:r w:rsidRPr="00454178">
              <w:rPr>
                <w:rFonts w:cs="Times New Roman"/>
                <w:sz w:val="22"/>
                <w:lang w:val="da-DK"/>
              </w:rPr>
              <w:t xml:space="preserve"> Benene.</w:t>
            </w:r>
          </w:p>
          <w:p w14:paraId="6970508E" w14:textId="3877D4C5" w:rsidR="00F30DF1" w:rsidRDefault="00F30DF1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</w:t>
            </w:r>
            <w:r w:rsidR="00DC1CE4" w:rsidRPr="00454178">
              <w:rPr>
                <w:rFonts w:cs="Times New Roman"/>
                <w:sz w:val="22"/>
                <w:lang w:val="da-DK"/>
              </w:rPr>
              <w:t xml:space="preserve">Tusind </w:t>
            </w:r>
            <w:proofErr w:type="spellStart"/>
            <w:r w:rsidR="00DC1CE4" w:rsidRPr="00454178">
              <w:rPr>
                <w:rFonts w:cs="Times New Roman"/>
                <w:sz w:val="22"/>
                <w:lang w:val="da-DK"/>
              </w:rPr>
              <w:t>hjært</w:t>
            </w:r>
            <w:ins w:id="5" w:author="Marianne" w:date="2018-07-24T13:46:00Z">
              <w:r w:rsidR="003F6843">
                <w:rPr>
                  <w:rFonts w:cs="Times New Roman"/>
                  <w:sz w:val="22"/>
                  <w:lang w:val="da-DK"/>
                </w:rPr>
                <w:t>e</w:t>
              </w:r>
            </w:ins>
            <w:r w:rsidR="00DC1CE4" w:rsidRPr="00454178">
              <w:rPr>
                <w:rFonts w:cs="Times New Roman"/>
                <w:sz w:val="22"/>
                <w:lang w:val="da-DK"/>
              </w:rPr>
              <w:t>lige</w:t>
            </w:r>
            <w:proofErr w:type="spellEnd"/>
            <w:r w:rsidR="00DC1CE4" w:rsidRPr="00454178">
              <w:rPr>
                <w:rFonts w:cs="Times New Roman"/>
                <w:sz w:val="22"/>
                <w:lang w:val="da-DK"/>
              </w:rPr>
              <w:t xml:space="preserve"> Hilsner til </w:t>
            </w:r>
          </w:p>
          <w:p w14:paraId="7603A273" w14:textId="717EB104" w:rsidR="00DC1CE4" w:rsidRPr="00454178" w:rsidRDefault="00F30DF1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</w:t>
            </w:r>
            <w:r w:rsidR="00DC1CE4" w:rsidRPr="00454178">
              <w:rPr>
                <w:rFonts w:cs="Times New Roman"/>
                <w:sz w:val="22"/>
                <w:lang w:val="da-DK"/>
              </w:rPr>
              <w:t>Dem og Deres Mand</w:t>
            </w:r>
          </w:p>
          <w:p w14:paraId="28B0443F" w14:textId="77777777" w:rsidR="00F30DF1" w:rsidRDefault="00F30DF1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     </w:t>
            </w:r>
            <w:r w:rsidR="00DC1CE4" w:rsidRPr="00454178">
              <w:rPr>
                <w:rFonts w:cs="Times New Roman"/>
                <w:sz w:val="22"/>
                <w:lang w:val="da-DK"/>
              </w:rPr>
              <w:t xml:space="preserve">Deres </w:t>
            </w:r>
          </w:p>
          <w:p w14:paraId="047C04C0" w14:textId="0C8D1428" w:rsidR="00DC1CE4" w:rsidRPr="00454178" w:rsidRDefault="00F30DF1" w:rsidP="009B1ECC">
            <w:pPr>
              <w:ind w:left="360"/>
              <w:rPr>
                <w:rFonts w:cs="Times New Roman"/>
                <w:sz w:val="22"/>
                <w:lang w:val="da-DK"/>
              </w:rPr>
            </w:pPr>
            <w:r>
              <w:rPr>
                <w:rFonts w:cs="Times New Roman"/>
                <w:sz w:val="22"/>
                <w:lang w:val="da-DK"/>
              </w:rPr>
              <w:t xml:space="preserve">                                         </w:t>
            </w:r>
            <w:r w:rsidR="00DC1CE4" w:rsidRPr="00454178">
              <w:rPr>
                <w:rFonts w:cs="Times New Roman"/>
                <w:sz w:val="22"/>
                <w:lang w:val="da-DK"/>
              </w:rPr>
              <w:t>Lili Elvenes</w:t>
            </w:r>
          </w:p>
          <w:p w14:paraId="5CDAF8FC" w14:textId="77777777" w:rsidR="00797CA5" w:rsidRPr="00454178" w:rsidRDefault="00797CA5" w:rsidP="009B1ECC">
            <w:pPr>
              <w:ind w:left="360" w:firstLine="432"/>
              <w:rPr>
                <w:rFonts w:cs="Times New Roman"/>
                <w:sz w:val="22"/>
                <w:lang w:val="da-DK"/>
              </w:rPr>
            </w:pPr>
          </w:p>
          <w:p w14:paraId="578ECDD0" w14:textId="77777777" w:rsidR="00797CA5" w:rsidRPr="00454178" w:rsidRDefault="00797CA5" w:rsidP="009B1ECC">
            <w:pPr>
              <w:ind w:left="360" w:firstLine="432"/>
              <w:rPr>
                <w:rFonts w:cs="Times New Roman"/>
                <w:sz w:val="22"/>
                <w:lang w:val="da-DK"/>
              </w:rPr>
            </w:pPr>
          </w:p>
          <w:p w14:paraId="6C758610" w14:textId="77777777" w:rsidR="00A10829" w:rsidRPr="00DC1CE4" w:rsidRDefault="00A10829">
            <w:pPr>
              <w:rPr>
                <w:rFonts w:cs="Times New Roman"/>
                <w:sz w:val="22"/>
              </w:rPr>
            </w:pPr>
          </w:p>
        </w:tc>
        <w:tc>
          <w:tcPr>
            <w:tcW w:w="6713" w:type="dxa"/>
          </w:tcPr>
          <w:p w14:paraId="73A51570" w14:textId="77777777" w:rsidR="00E61A54" w:rsidRPr="00DC1CE4" w:rsidRDefault="00E61A54" w:rsidP="00E61A54">
            <w:pPr>
              <w:tabs>
                <w:tab w:val="left" w:pos="500"/>
              </w:tabs>
              <w:ind w:right="284"/>
              <w:rPr>
                <w:rFonts w:cs="Times New Roman"/>
                <w:sz w:val="22"/>
                <w:lang w:val="en-GB"/>
              </w:rPr>
            </w:pPr>
          </w:p>
          <w:p w14:paraId="461C54D9" w14:textId="77777777" w:rsidR="00DC1CE4" w:rsidRPr="00454178" w:rsidRDefault="00DC1CE4" w:rsidP="009B1ECC">
            <w:pPr>
              <w:ind w:left="307"/>
              <w:jc w:val="right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>7 August 1931</w:t>
            </w:r>
          </w:p>
          <w:p w14:paraId="47EFE78B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</w:p>
          <w:p w14:paraId="599289C0" w14:textId="11498988" w:rsidR="00DC1CE4" w:rsidRPr="00454178" w:rsidRDefault="00F30DF1" w:rsidP="009B1ECC">
            <w:pPr>
              <w:ind w:left="30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</w:t>
            </w:r>
            <w:r w:rsidR="00DC1CE4" w:rsidRPr="00454178">
              <w:rPr>
                <w:rFonts w:cs="Times New Roman"/>
                <w:sz w:val="22"/>
              </w:rPr>
              <w:t>Dear Friend</w:t>
            </w:r>
          </w:p>
          <w:p w14:paraId="65BB64D0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</w:p>
          <w:p w14:paraId="61176623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>A thousand thanks for the letter!</w:t>
            </w:r>
          </w:p>
          <w:p w14:paraId="59B6401A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>I spoke this morning with the professor about the book.</w:t>
            </w:r>
          </w:p>
          <w:p w14:paraId="490A8E5E" w14:textId="77777777" w:rsidR="00454178" w:rsidRDefault="00DC1CE4" w:rsidP="00454178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 xml:space="preserve">He thinks </w:t>
            </w:r>
            <w:r w:rsidRPr="00454178">
              <w:rPr>
                <w:rFonts w:cs="Times New Roman"/>
                <w:sz w:val="22"/>
                <w:u w:val="single"/>
              </w:rPr>
              <w:t>everything is very good</w:t>
            </w:r>
            <w:r w:rsidRPr="00454178">
              <w:rPr>
                <w:rFonts w:cs="Times New Roman"/>
                <w:sz w:val="22"/>
              </w:rPr>
              <w:t xml:space="preserve"> – and only has some purely scientific objections about what </w:t>
            </w:r>
            <w:r w:rsidRPr="00454178">
              <w:rPr>
                <w:rFonts w:cs="Times New Roman"/>
                <w:sz w:val="22"/>
                <w:u w:val="single"/>
              </w:rPr>
              <w:t>I</w:t>
            </w:r>
            <w:r w:rsidRPr="00454178">
              <w:rPr>
                <w:rFonts w:cs="Times New Roman"/>
                <w:sz w:val="22"/>
              </w:rPr>
              <w:t xml:space="preserve"> have misunderstood.</w:t>
            </w:r>
          </w:p>
          <w:p w14:paraId="27511FAD" w14:textId="77777777" w:rsidR="008C70FD" w:rsidRDefault="008C70FD" w:rsidP="00454178">
            <w:pPr>
              <w:ind w:left="307"/>
              <w:rPr>
                <w:rFonts w:cs="Times New Roman"/>
                <w:sz w:val="22"/>
              </w:rPr>
            </w:pPr>
          </w:p>
          <w:p w14:paraId="2E0CB515" w14:textId="35049832" w:rsidR="00DC1CE4" w:rsidRPr="00454178" w:rsidRDefault="00DC1CE4" w:rsidP="00454178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 xml:space="preserve">As soon as possible he will let me know about it. </w:t>
            </w:r>
          </w:p>
          <w:p w14:paraId="388BC185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 xml:space="preserve">But he is not the best at writing letters – he almost never does it – and he is so busy these days because he is taking vacation at the beginning of next week.  </w:t>
            </w:r>
          </w:p>
          <w:p w14:paraId="6E3901BE" w14:textId="77777777" w:rsidR="008C70FD" w:rsidRDefault="008C70FD" w:rsidP="009B1ECC">
            <w:pPr>
              <w:ind w:left="307"/>
              <w:rPr>
                <w:rFonts w:cs="Times New Roman"/>
                <w:sz w:val="22"/>
              </w:rPr>
            </w:pPr>
          </w:p>
          <w:p w14:paraId="648BCB74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  <w:r w:rsidRPr="00454178">
              <w:rPr>
                <w:rFonts w:cs="Times New Roman"/>
                <w:sz w:val="22"/>
              </w:rPr>
              <w:t xml:space="preserve">Can you believe, I have not yet gotten permission to get up. But it cannot be long before I am on my feet again. </w:t>
            </w:r>
          </w:p>
          <w:p w14:paraId="62090D8F" w14:textId="77777777" w:rsidR="00DC1CE4" w:rsidRPr="00454178" w:rsidRDefault="00DC1CE4" w:rsidP="009B1ECC">
            <w:pPr>
              <w:ind w:left="307"/>
              <w:rPr>
                <w:rFonts w:cs="Times New Roman"/>
                <w:sz w:val="22"/>
              </w:rPr>
            </w:pPr>
          </w:p>
          <w:p w14:paraId="1B4B0C6A" w14:textId="249D4645" w:rsidR="00F30DF1" w:rsidRDefault="00F30DF1" w:rsidP="009B1ECC">
            <w:pPr>
              <w:ind w:left="30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</w:t>
            </w:r>
            <w:r w:rsidR="00DC1CE4" w:rsidRPr="00454178">
              <w:rPr>
                <w:rFonts w:cs="Times New Roman"/>
                <w:sz w:val="22"/>
              </w:rPr>
              <w:t xml:space="preserve">A thousand hearty greetings to </w:t>
            </w:r>
          </w:p>
          <w:p w14:paraId="105A20C9" w14:textId="7296EE95" w:rsidR="00DC1CE4" w:rsidRPr="00454178" w:rsidRDefault="00F30DF1" w:rsidP="009B1ECC">
            <w:pPr>
              <w:ind w:left="30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</w:t>
            </w:r>
            <w:r w:rsidR="000E1758">
              <w:rPr>
                <w:rFonts w:cs="Times New Roman"/>
                <w:sz w:val="22"/>
              </w:rPr>
              <w:t>You and Y</w:t>
            </w:r>
            <w:r w:rsidR="001E6EAA">
              <w:rPr>
                <w:rFonts w:cs="Times New Roman"/>
                <w:sz w:val="22"/>
              </w:rPr>
              <w:t>our H</w:t>
            </w:r>
            <w:r w:rsidR="00DC1CE4" w:rsidRPr="00454178">
              <w:rPr>
                <w:rFonts w:cs="Times New Roman"/>
                <w:sz w:val="22"/>
              </w:rPr>
              <w:t>usband</w:t>
            </w:r>
          </w:p>
          <w:p w14:paraId="54938683" w14:textId="77777777" w:rsidR="00F30DF1" w:rsidRDefault="00F30DF1" w:rsidP="009B1ECC">
            <w:pPr>
              <w:ind w:left="30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       </w:t>
            </w:r>
            <w:r w:rsidR="00DC1CE4" w:rsidRPr="00454178">
              <w:rPr>
                <w:rFonts w:cs="Times New Roman"/>
                <w:sz w:val="22"/>
              </w:rPr>
              <w:t xml:space="preserve">Your </w:t>
            </w:r>
          </w:p>
          <w:p w14:paraId="6CA87FD5" w14:textId="1797487A" w:rsidR="00DC1CE4" w:rsidRPr="00454178" w:rsidRDefault="00F30DF1" w:rsidP="009B1ECC">
            <w:pPr>
              <w:ind w:left="307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                                          </w:t>
            </w:r>
            <w:r w:rsidR="00DC1CE4" w:rsidRPr="00454178">
              <w:rPr>
                <w:rFonts w:cs="Times New Roman"/>
                <w:sz w:val="22"/>
              </w:rPr>
              <w:t>Lili Elvenes</w:t>
            </w:r>
          </w:p>
          <w:p w14:paraId="433CE319" w14:textId="0454B650" w:rsidR="00DC1CE4" w:rsidRPr="00DC1CE4" w:rsidRDefault="003161E8" w:rsidP="009B1ECC">
            <w:pPr>
              <w:tabs>
                <w:tab w:val="left" w:pos="614"/>
              </w:tabs>
              <w:ind w:left="307"/>
              <w:rPr>
                <w:rFonts w:cs="Times New Roman"/>
                <w:sz w:val="22"/>
                <w:lang w:val="en-GB"/>
              </w:rPr>
            </w:pPr>
            <w:r w:rsidRPr="00DC1CE4">
              <w:rPr>
                <w:rFonts w:cs="Times New Roman"/>
                <w:sz w:val="22"/>
                <w:lang w:val="en-GB"/>
              </w:rPr>
              <w:tab/>
            </w:r>
          </w:p>
          <w:p w14:paraId="669DEADB" w14:textId="69B60224" w:rsidR="00A10829" w:rsidRPr="00DC1CE4" w:rsidRDefault="00A10829" w:rsidP="00170687">
            <w:pPr>
              <w:ind w:firstLine="687"/>
              <w:rPr>
                <w:rFonts w:cs="Times New Roman"/>
                <w:sz w:val="22"/>
                <w:lang w:val="en-GB"/>
              </w:rPr>
            </w:pPr>
          </w:p>
        </w:tc>
      </w:tr>
    </w:tbl>
    <w:p w14:paraId="0143E32D" w14:textId="77777777" w:rsidR="003D4143" w:rsidRPr="00DC1CE4" w:rsidRDefault="003D4143">
      <w:pPr>
        <w:rPr>
          <w:rFonts w:cs="Times New Roman"/>
          <w:sz w:val="22"/>
        </w:rPr>
      </w:pPr>
    </w:p>
    <w:sectPr w:rsidR="003D4143" w:rsidRPr="00DC1CE4" w:rsidSect="00A10829">
      <w:headerReference w:type="default" r:id="rId8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2F57E" w14:textId="77777777" w:rsidR="005C5BC7" w:rsidRDefault="005C5BC7" w:rsidP="00610CA0">
      <w:pPr>
        <w:spacing w:line="240" w:lineRule="auto"/>
      </w:pPr>
      <w:r>
        <w:separator/>
      </w:r>
    </w:p>
  </w:endnote>
  <w:endnote w:type="continuationSeparator" w:id="0">
    <w:p w14:paraId="39FE72E1" w14:textId="77777777" w:rsidR="005C5BC7" w:rsidRDefault="005C5BC7" w:rsidP="00610C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Arial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D08CD2" w14:textId="77777777" w:rsidR="005C5BC7" w:rsidRDefault="005C5BC7" w:rsidP="00610CA0">
      <w:pPr>
        <w:spacing w:line="240" w:lineRule="auto"/>
      </w:pPr>
      <w:r>
        <w:separator/>
      </w:r>
    </w:p>
  </w:footnote>
  <w:footnote w:type="continuationSeparator" w:id="0">
    <w:p w14:paraId="00BFEFB9" w14:textId="77777777" w:rsidR="005C5BC7" w:rsidRDefault="005C5BC7" w:rsidP="00610CA0">
      <w:pPr>
        <w:spacing w:line="240" w:lineRule="auto"/>
      </w:pPr>
      <w:r>
        <w:continuationSeparator/>
      </w:r>
    </w:p>
  </w:footnote>
  <w:footnote w:id="1">
    <w:p w14:paraId="6567A892" w14:textId="76E184E3" w:rsidR="00DC1CE4" w:rsidRDefault="00DC1CE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77BB9">
        <w:rPr>
          <w:sz w:val="20"/>
          <w:szCs w:val="20"/>
        </w:rPr>
        <w:t xml:space="preserve">Underlined three times. 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38AAA4" w14:textId="1E63DB4A" w:rsidR="00901DE1" w:rsidRPr="00BF66CE" w:rsidRDefault="00901DE1" w:rsidP="00901DE1">
    <w:pPr>
      <w:rPr>
        <w:rFonts w:cs="Times New Roman"/>
        <w:b/>
        <w:szCs w:val="24"/>
      </w:rPr>
    </w:pPr>
    <w:r w:rsidRPr="00BF66CE">
      <w:rPr>
        <w:rFonts w:cs="Times New Roman"/>
        <w:b/>
        <w:szCs w:val="24"/>
      </w:rPr>
      <w:t>To: Maria Garland</w:t>
    </w:r>
    <w:r w:rsidR="00897E1F" w:rsidRPr="00BF66CE">
      <w:rPr>
        <w:rFonts w:cs="Times New Roman"/>
        <w:b/>
        <w:szCs w:val="24"/>
      </w:rPr>
      <w:t xml:space="preserve"> (wife of Ernst </w:t>
    </w:r>
    <w:proofErr w:type="spellStart"/>
    <w:r w:rsidR="00897E1F" w:rsidRPr="00BF66CE">
      <w:rPr>
        <w:rFonts w:cs="Times New Roman"/>
        <w:b/>
        <w:szCs w:val="24"/>
      </w:rPr>
      <w:t>Harthern</w:t>
    </w:r>
    <w:proofErr w:type="spellEnd"/>
    <w:r w:rsidR="00897E1F" w:rsidRPr="00BF66CE">
      <w:rPr>
        <w:rFonts w:cs="Times New Roman"/>
        <w:b/>
        <w:szCs w:val="24"/>
      </w:rPr>
      <w:t>)</w:t>
    </w:r>
  </w:p>
  <w:p w14:paraId="0FAB3C39" w14:textId="7D3839E0" w:rsidR="00610CA0" w:rsidRPr="00BF66CE" w:rsidRDefault="00BF66CE" w:rsidP="00901DE1">
    <w:pPr>
      <w:widowControl w:val="0"/>
      <w:autoSpaceDE w:val="0"/>
      <w:autoSpaceDN w:val="0"/>
      <w:adjustRightInd w:val="0"/>
      <w:rPr>
        <w:rFonts w:cs="Times New Roman"/>
        <w:b/>
        <w:szCs w:val="24"/>
      </w:rPr>
    </w:pPr>
    <w:r w:rsidRPr="00BF66CE">
      <w:rPr>
        <w:rFonts w:cs="Times New Roman"/>
        <w:b/>
        <w:szCs w:val="24"/>
      </w:rPr>
      <w:t>From: Lili Ilse</w:t>
    </w:r>
    <w:r w:rsidR="00901DE1" w:rsidRPr="00BF66CE">
      <w:rPr>
        <w:rFonts w:cs="Times New Roman"/>
        <w:b/>
        <w:szCs w:val="24"/>
      </w:rPr>
      <w:t xml:space="preserve"> Elvenes </w:t>
    </w:r>
    <w:r w:rsidRPr="00BF66CE">
      <w:rPr>
        <w:rFonts w:cs="Times New Roman"/>
        <w:b/>
        <w:szCs w:val="24"/>
      </w:rPr>
      <w:t>(</w:t>
    </w:r>
    <w:r w:rsidRPr="00BF66CE">
      <w:rPr>
        <w:b/>
        <w:szCs w:val="24"/>
      </w:rPr>
      <w:t xml:space="preserve">letter is in the Ernst </w:t>
    </w:r>
    <w:proofErr w:type="spellStart"/>
    <w:r w:rsidRPr="00BF66CE">
      <w:rPr>
        <w:b/>
        <w:szCs w:val="24"/>
      </w:rPr>
      <w:t>Harthern</w:t>
    </w:r>
    <w:proofErr w:type="spellEnd"/>
    <w:r w:rsidRPr="00BF66CE">
      <w:rPr>
        <w:b/>
        <w:szCs w:val="24"/>
      </w:rPr>
      <w:t xml:space="preserve"> archive)</w:t>
    </w:r>
  </w:p>
  <w:p w14:paraId="115A5D46" w14:textId="77777777" w:rsidR="00610CA0" w:rsidRPr="00BF66CE" w:rsidRDefault="00610CA0">
    <w:pPr>
      <w:pStyle w:val="Header"/>
      <w:rPr>
        <w:rFonts w:cs="Times New Roman"/>
        <w:szCs w:val="24"/>
      </w:rPr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rianne">
    <w15:presenceInfo w15:providerId="None" w15:userId="Marian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829"/>
    <w:rsid w:val="00010567"/>
    <w:rsid w:val="0001096D"/>
    <w:rsid w:val="00036430"/>
    <w:rsid w:val="000E1758"/>
    <w:rsid w:val="00140512"/>
    <w:rsid w:val="00170687"/>
    <w:rsid w:val="001E6EAA"/>
    <w:rsid w:val="00222FA7"/>
    <w:rsid w:val="002F082F"/>
    <w:rsid w:val="002F6C3F"/>
    <w:rsid w:val="003161E8"/>
    <w:rsid w:val="00331C71"/>
    <w:rsid w:val="003D4143"/>
    <w:rsid w:val="003F6843"/>
    <w:rsid w:val="004026D1"/>
    <w:rsid w:val="00454178"/>
    <w:rsid w:val="004745A7"/>
    <w:rsid w:val="00484529"/>
    <w:rsid w:val="005C5BC7"/>
    <w:rsid w:val="00610CA0"/>
    <w:rsid w:val="0069063A"/>
    <w:rsid w:val="006C2FCA"/>
    <w:rsid w:val="00757C76"/>
    <w:rsid w:val="00797CA5"/>
    <w:rsid w:val="007E7206"/>
    <w:rsid w:val="007F7631"/>
    <w:rsid w:val="00827723"/>
    <w:rsid w:val="00863034"/>
    <w:rsid w:val="00897E1F"/>
    <w:rsid w:val="008C70FD"/>
    <w:rsid w:val="00901DE1"/>
    <w:rsid w:val="009B1ECC"/>
    <w:rsid w:val="00A10829"/>
    <w:rsid w:val="00A12073"/>
    <w:rsid w:val="00A75AD3"/>
    <w:rsid w:val="00A84869"/>
    <w:rsid w:val="00A92045"/>
    <w:rsid w:val="00B67A83"/>
    <w:rsid w:val="00BB4D1E"/>
    <w:rsid w:val="00BF66CE"/>
    <w:rsid w:val="00C97126"/>
    <w:rsid w:val="00CB11B0"/>
    <w:rsid w:val="00CB7F93"/>
    <w:rsid w:val="00D16C79"/>
    <w:rsid w:val="00D27B55"/>
    <w:rsid w:val="00D36814"/>
    <w:rsid w:val="00D82DE2"/>
    <w:rsid w:val="00D9315D"/>
    <w:rsid w:val="00DA53E5"/>
    <w:rsid w:val="00DC1CE4"/>
    <w:rsid w:val="00E43BEB"/>
    <w:rsid w:val="00E445B3"/>
    <w:rsid w:val="00E61A54"/>
    <w:rsid w:val="00E77BB9"/>
    <w:rsid w:val="00E9114C"/>
    <w:rsid w:val="00EC2799"/>
    <w:rsid w:val="00EF2CAE"/>
    <w:rsid w:val="00F027A0"/>
    <w:rsid w:val="00F30DF1"/>
    <w:rsid w:val="00F51C90"/>
    <w:rsid w:val="00FD3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6B7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C1CE4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CE4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C1CE4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da-DK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A54"/>
    <w:pPr>
      <w:spacing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82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E61A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61A54"/>
    <w:pPr>
      <w:spacing w:line="240" w:lineRule="auto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61A54"/>
    <w:rPr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1A5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A54"/>
    <w:rPr>
      <w:rFonts w:ascii="Segoe UI" w:hAnsi="Segoe UI" w:cs="Segoe UI"/>
      <w:sz w:val="18"/>
      <w:szCs w:val="18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FA7"/>
    <w:rPr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FA7"/>
    <w:rPr>
      <w:b/>
      <w:bCs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CA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610CA0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CA0"/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C1CE4"/>
    <w:pPr>
      <w:spacing w:line="240" w:lineRule="auto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1CE4"/>
    <w:rPr>
      <w:szCs w:val="24"/>
      <w:lang w:val="en-US"/>
    </w:rPr>
  </w:style>
  <w:style w:type="character" w:styleId="FootnoteReference">
    <w:name w:val="footnote reference"/>
    <w:basedOn w:val="DefaultParagraphFont"/>
    <w:uiPriority w:val="99"/>
    <w:unhideWhenUsed/>
    <w:rsid w:val="00DC1C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1" Type="http://schemas.microsoft.com/office/2011/relationships/people" Target="people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3436E-FBC6-3F40-88FB-D33768A6C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235</Words>
  <Characters>1346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Ølholm</dc:creator>
  <cp:keywords/>
  <dc:description/>
  <cp:lastModifiedBy>Kristin Jacobsen</cp:lastModifiedBy>
  <cp:revision>2</cp:revision>
  <dcterms:created xsi:type="dcterms:W3CDTF">2018-08-16T14:52:00Z</dcterms:created>
  <dcterms:modified xsi:type="dcterms:W3CDTF">2018-08-16T14:52:00Z</dcterms:modified>
</cp:coreProperties>
</file>