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3A93F" w14:textId="695473FC" w:rsidR="00797CA5" w:rsidRPr="00122B78" w:rsidRDefault="00684C34">
      <w:pPr>
        <w:rPr>
          <w:rFonts w:cs="Times New Roman"/>
          <w:szCs w:val="24"/>
        </w:rPr>
      </w:pPr>
      <w:r w:rsidRPr="00122B78">
        <w:rPr>
          <w:rFonts w:cs="Times New Roman"/>
          <w:szCs w:val="24"/>
        </w:rPr>
        <w:t>Translated by Kristin Jacobsen and Maiken Boysen, 13 November 2017</w:t>
      </w:r>
      <w:r w:rsidR="009C07C6" w:rsidRPr="00122B78">
        <w:rPr>
          <w:rFonts w:cs="Times New Roman"/>
          <w:szCs w:val="24"/>
        </w:rPr>
        <w:t>.</w:t>
      </w:r>
    </w:p>
    <w:tbl>
      <w:tblPr>
        <w:tblStyle w:val="TableGrid"/>
        <w:tblW w:w="0" w:type="auto"/>
        <w:tblLook w:val="04A0" w:firstRow="1" w:lastRow="0" w:firstColumn="1" w:lastColumn="0" w:noHBand="0" w:noVBand="1"/>
      </w:tblPr>
      <w:tblGrid>
        <w:gridCol w:w="6713"/>
        <w:gridCol w:w="6713"/>
      </w:tblGrid>
      <w:tr w:rsidR="00A10829" w:rsidRPr="003E2834" w14:paraId="5347B6FD" w14:textId="77777777" w:rsidTr="00A10829">
        <w:tc>
          <w:tcPr>
            <w:tcW w:w="6713" w:type="dxa"/>
          </w:tcPr>
          <w:p w14:paraId="57C62691" w14:textId="77777777" w:rsidR="00FF7713" w:rsidRPr="003E2834" w:rsidRDefault="00FF7713" w:rsidP="00FF7713">
            <w:pPr>
              <w:jc w:val="right"/>
              <w:rPr>
                <w:rFonts w:cs="Times New Roman"/>
                <w:sz w:val="22"/>
              </w:rPr>
            </w:pPr>
          </w:p>
          <w:p w14:paraId="33934297" w14:textId="3A3B2152" w:rsidR="00684C34" w:rsidRPr="000E3A6D" w:rsidRDefault="003E2834" w:rsidP="00E51E1C">
            <w:pPr>
              <w:ind w:left="180"/>
              <w:jc w:val="right"/>
              <w:rPr>
                <w:rFonts w:cs="Times New Roman"/>
                <w:sz w:val="22"/>
                <w:lang w:val="da-DK"/>
                <w:rPrChange w:id="0" w:author="Kristin Jacobsen" w:date="2018-08-21T08:24:00Z">
                  <w:rPr>
                    <w:rFonts w:cs="Times New Roman"/>
                    <w:sz w:val="22"/>
                  </w:rPr>
                </w:rPrChange>
              </w:rPr>
            </w:pPr>
            <w:r>
              <w:rPr>
                <w:rFonts w:cs="Times New Roman"/>
                <w:sz w:val="22"/>
              </w:rPr>
              <w:t xml:space="preserve">         </w:t>
            </w:r>
            <w:r w:rsidR="00684C34" w:rsidRPr="000E3A6D">
              <w:rPr>
                <w:rFonts w:cs="Times New Roman"/>
                <w:sz w:val="22"/>
                <w:lang w:val="da-DK"/>
                <w:rPrChange w:id="1" w:author="Kristin Jacobsen" w:date="2018-08-21T08:24:00Z">
                  <w:rPr>
                    <w:rFonts w:cs="Times New Roman"/>
                    <w:sz w:val="22"/>
                  </w:rPr>
                </w:rPrChange>
              </w:rPr>
              <w:t>Lindevangen 8</w:t>
            </w:r>
            <w:r w:rsidR="00684C34" w:rsidRPr="000E3A6D">
              <w:rPr>
                <w:rFonts w:cs="Times New Roman"/>
                <w:sz w:val="22"/>
                <w:lang w:val="da-DK"/>
                <w:rPrChange w:id="2" w:author="Kristin Jacobsen" w:date="2018-08-21T08:24:00Z">
                  <w:rPr>
                    <w:rFonts w:cs="Times New Roman"/>
                    <w:sz w:val="22"/>
                  </w:rPr>
                </w:rPrChange>
              </w:rPr>
              <w:tab/>
              <w:t>31-I-1931</w:t>
            </w:r>
          </w:p>
          <w:p w14:paraId="336E6AE1" w14:textId="77777777" w:rsidR="00684C34" w:rsidRPr="000E3A6D" w:rsidRDefault="00684C34" w:rsidP="00E51E1C">
            <w:pPr>
              <w:ind w:left="180"/>
              <w:rPr>
                <w:rFonts w:cs="Times New Roman"/>
                <w:sz w:val="22"/>
                <w:lang w:val="da-DK"/>
                <w:rPrChange w:id="3" w:author="Kristin Jacobsen" w:date="2018-08-21T08:24:00Z">
                  <w:rPr>
                    <w:rFonts w:cs="Times New Roman"/>
                    <w:sz w:val="22"/>
                  </w:rPr>
                </w:rPrChange>
              </w:rPr>
            </w:pPr>
          </w:p>
          <w:p w14:paraId="2E071347" w14:textId="0C5A03D3" w:rsidR="00684C34" w:rsidRPr="000E3A6D" w:rsidRDefault="00086933" w:rsidP="00E51E1C">
            <w:pPr>
              <w:tabs>
                <w:tab w:val="left" w:pos="6390"/>
              </w:tabs>
              <w:ind w:left="180" w:right="287"/>
              <w:rPr>
                <w:rFonts w:cs="Times New Roman"/>
                <w:sz w:val="22"/>
                <w:lang w:val="da-DK"/>
                <w:rPrChange w:id="4" w:author="Kristin Jacobsen" w:date="2018-08-21T08:24:00Z">
                  <w:rPr>
                    <w:rFonts w:cs="Times New Roman"/>
                    <w:sz w:val="22"/>
                  </w:rPr>
                </w:rPrChange>
              </w:rPr>
            </w:pPr>
            <w:r w:rsidRPr="000E3A6D">
              <w:rPr>
                <w:rFonts w:cs="Times New Roman"/>
                <w:sz w:val="22"/>
                <w:lang w:val="da-DK"/>
                <w:rPrChange w:id="5" w:author="Kristin Jacobsen" w:date="2018-08-21T08:24:00Z">
                  <w:rPr>
                    <w:rFonts w:cs="Times New Roman"/>
                    <w:sz w:val="22"/>
                  </w:rPr>
                </w:rPrChange>
              </w:rPr>
              <w:t xml:space="preserve">          </w:t>
            </w:r>
            <w:r w:rsidR="00684C34" w:rsidRPr="000E3A6D">
              <w:rPr>
                <w:rFonts w:cs="Times New Roman"/>
                <w:sz w:val="22"/>
                <w:lang w:val="da-DK"/>
                <w:rPrChange w:id="6" w:author="Kristin Jacobsen" w:date="2018-08-21T08:24:00Z">
                  <w:rPr>
                    <w:rFonts w:cs="Times New Roman"/>
                    <w:sz w:val="22"/>
                  </w:rPr>
                </w:rPrChange>
              </w:rPr>
              <w:t>Kære Poul</w:t>
            </w:r>
          </w:p>
          <w:p w14:paraId="607B66F4" w14:textId="77777777" w:rsidR="00684C34" w:rsidRPr="000E3A6D" w:rsidRDefault="00684C34" w:rsidP="00E51E1C">
            <w:pPr>
              <w:tabs>
                <w:tab w:val="left" w:pos="6390"/>
              </w:tabs>
              <w:ind w:left="180" w:right="287"/>
              <w:rPr>
                <w:rFonts w:cs="Times New Roman"/>
                <w:sz w:val="22"/>
                <w:lang w:val="da-DK"/>
                <w:rPrChange w:id="7" w:author="Kristin Jacobsen" w:date="2018-08-21T08:24:00Z">
                  <w:rPr>
                    <w:rFonts w:cs="Times New Roman"/>
                    <w:sz w:val="22"/>
                  </w:rPr>
                </w:rPrChange>
              </w:rPr>
            </w:pPr>
          </w:p>
          <w:p w14:paraId="79298883" w14:textId="5FCADAE3" w:rsidR="00684C34" w:rsidRPr="003E2834" w:rsidRDefault="00684C34" w:rsidP="00E51E1C">
            <w:pPr>
              <w:tabs>
                <w:tab w:val="left" w:pos="6390"/>
              </w:tabs>
              <w:ind w:left="180" w:right="377"/>
              <w:rPr>
                <w:rFonts w:cs="Times New Roman"/>
                <w:sz w:val="22"/>
                <w:lang w:val="da-DK"/>
              </w:rPr>
            </w:pPr>
            <w:r w:rsidRPr="003E2834">
              <w:rPr>
                <w:rFonts w:cs="Times New Roman"/>
                <w:sz w:val="22"/>
                <w:lang w:val="da-DK"/>
              </w:rPr>
              <w:t xml:space="preserve">Jeg har lige læst Hr. Erwin Magnus Brev til Direktor Haseselbalch – og for nylig Brudstykket af Manuskriptet. Fru Loulou Lassen har arrangeret det efter mit og afdæmpet det til Brug for om jeg saa maa sige ”kyske og kyniske danske </w:t>
            </w:r>
            <w:commentRangeStart w:id="8"/>
            <w:del w:id="9" w:author="Kristin Jacobsen" w:date="2018-08-16T09:08:00Z">
              <w:r w:rsidRPr="003E2834" w:rsidDel="00FE7799">
                <w:rPr>
                  <w:rFonts w:cs="Times New Roman"/>
                  <w:sz w:val="22"/>
                  <w:lang w:val="da-DK"/>
                </w:rPr>
                <w:delText>Læsere</w:delText>
              </w:r>
              <w:commentRangeEnd w:id="8"/>
              <w:r w:rsidR="00F211B8" w:rsidDel="00FE7799">
                <w:rPr>
                  <w:rStyle w:val="CommentReference"/>
                  <w:lang w:val="en-GB"/>
                </w:rPr>
                <w:commentReference w:id="8"/>
              </w:r>
            </w:del>
            <w:ins w:id="10" w:author="Kristin Jacobsen" w:date="2018-08-16T09:08:00Z">
              <w:r w:rsidR="00FE7799">
                <w:rPr>
                  <w:rFonts w:cs="Times New Roman"/>
                  <w:sz w:val="22"/>
                  <w:lang w:val="da-DK"/>
                </w:rPr>
                <w:t>Øren</w:t>
              </w:r>
            </w:ins>
            <w:r w:rsidRPr="003E2834">
              <w:rPr>
                <w:rFonts w:cs="Times New Roman"/>
                <w:sz w:val="22"/>
                <w:lang w:val="da-DK"/>
              </w:rPr>
              <w:t>” - og saa har det endda været for skrapt.</w:t>
            </w:r>
          </w:p>
          <w:p w14:paraId="4966FCAE" w14:textId="77777777" w:rsidR="00684C34" w:rsidRPr="003E2834" w:rsidRDefault="00684C34" w:rsidP="00E51E1C">
            <w:pPr>
              <w:tabs>
                <w:tab w:val="left" w:pos="6390"/>
              </w:tabs>
              <w:ind w:left="180" w:right="377"/>
              <w:rPr>
                <w:rFonts w:cs="Times New Roman"/>
                <w:sz w:val="22"/>
                <w:lang w:val="da-DK"/>
              </w:rPr>
            </w:pPr>
            <w:r w:rsidRPr="003E2834">
              <w:rPr>
                <w:rFonts w:cs="Times New Roman"/>
                <w:sz w:val="22"/>
                <w:lang w:val="da-DK"/>
              </w:rPr>
              <w:t>Det har ikke været beregnet paa Export, og havde Hr. Hasselbalch spurgt mig, havde jeg gjort opmærksom derpaa.</w:t>
            </w:r>
          </w:p>
          <w:p w14:paraId="0EF8790E" w14:textId="77777777" w:rsidR="00684C34" w:rsidRPr="003E2834" w:rsidRDefault="00684C34" w:rsidP="00E51E1C">
            <w:pPr>
              <w:tabs>
                <w:tab w:val="left" w:pos="6390"/>
              </w:tabs>
              <w:ind w:left="180" w:right="377"/>
              <w:rPr>
                <w:rFonts w:cs="Times New Roman"/>
                <w:sz w:val="22"/>
                <w:lang w:val="da-DK"/>
              </w:rPr>
            </w:pPr>
            <w:r w:rsidRPr="003E2834">
              <w:rPr>
                <w:rFonts w:cs="Times New Roman"/>
                <w:sz w:val="22"/>
                <w:lang w:val="da-DK"/>
              </w:rPr>
              <w:t xml:space="preserve">Det hele beror altsaa paa Misforstaaelser og Fejltagelser o.s.v.. Mit Manuskript er langt mere </w:t>
            </w:r>
            <w:r w:rsidRPr="003E2834">
              <w:rPr>
                <w:rFonts w:cs="Times New Roman"/>
                <w:sz w:val="22"/>
                <w:u w:val="single"/>
                <w:lang w:val="da-DK"/>
              </w:rPr>
              <w:t xml:space="preserve">pikant </w:t>
            </w:r>
            <w:r w:rsidRPr="003E2834">
              <w:rPr>
                <w:rFonts w:cs="Times New Roman"/>
                <w:sz w:val="22"/>
                <w:lang w:val="da-DK"/>
              </w:rPr>
              <w:t xml:space="preserve">og fuldt af næbbede Bemærkninger. </w:t>
            </w:r>
          </w:p>
          <w:p w14:paraId="62E49F68" w14:textId="77777777" w:rsidR="00172F8D" w:rsidRDefault="00172F8D" w:rsidP="00E51E1C">
            <w:pPr>
              <w:tabs>
                <w:tab w:val="left" w:pos="6390"/>
              </w:tabs>
              <w:ind w:left="180" w:right="377"/>
              <w:rPr>
                <w:ins w:id="11" w:author="Kristin Jacobsen" w:date="2018-08-16T09:14:00Z"/>
                <w:rFonts w:cs="Times New Roman"/>
                <w:sz w:val="22"/>
                <w:lang w:val="da-DK"/>
              </w:rPr>
            </w:pPr>
          </w:p>
          <w:p w14:paraId="6D48B964" w14:textId="77777777" w:rsidR="00684C34" w:rsidRPr="003E2834" w:rsidRDefault="00684C34" w:rsidP="00E51E1C">
            <w:pPr>
              <w:tabs>
                <w:tab w:val="left" w:pos="6390"/>
              </w:tabs>
              <w:ind w:left="180" w:right="377"/>
              <w:rPr>
                <w:rFonts w:cs="Times New Roman"/>
                <w:sz w:val="22"/>
                <w:lang w:val="da-DK"/>
              </w:rPr>
            </w:pPr>
            <w:r w:rsidRPr="003E2834">
              <w:rPr>
                <w:rFonts w:cs="Times New Roman"/>
                <w:sz w:val="22"/>
                <w:lang w:val="da-DK"/>
              </w:rPr>
              <w:t>Der er pjanket som jeg selv – en Dyd ogsaa for et Manuskript!</w:t>
            </w:r>
          </w:p>
          <w:p w14:paraId="19FD3115" w14:textId="77777777" w:rsidR="00684C34" w:rsidRPr="003E2834" w:rsidRDefault="00684C34" w:rsidP="00E51E1C">
            <w:pPr>
              <w:tabs>
                <w:tab w:val="left" w:pos="6390"/>
              </w:tabs>
              <w:ind w:left="180" w:right="377"/>
              <w:rPr>
                <w:rFonts w:cs="Times New Roman"/>
                <w:sz w:val="22"/>
                <w:lang w:val="da-DK"/>
              </w:rPr>
            </w:pPr>
            <w:r w:rsidRPr="003E2834">
              <w:rPr>
                <w:rFonts w:cs="Times New Roman"/>
                <w:sz w:val="22"/>
                <w:lang w:val="da-DK"/>
              </w:rPr>
              <w:t>Det er en Apotheose til Werner von Kreutz – naturligvis!</w:t>
            </w:r>
          </w:p>
          <w:p w14:paraId="2150C0EE" w14:textId="40761295" w:rsidR="00684C34" w:rsidRPr="003E2834" w:rsidRDefault="00684C34" w:rsidP="00E51E1C">
            <w:pPr>
              <w:tabs>
                <w:tab w:val="left" w:pos="6390"/>
              </w:tabs>
              <w:ind w:left="180" w:right="377"/>
              <w:rPr>
                <w:rFonts w:cs="Times New Roman"/>
                <w:sz w:val="22"/>
                <w:lang w:val="da-DK"/>
              </w:rPr>
            </w:pPr>
            <w:r w:rsidRPr="003E2834">
              <w:rPr>
                <w:rFonts w:cs="Times New Roman"/>
                <w:sz w:val="22"/>
                <w:lang w:val="da-DK"/>
              </w:rPr>
              <w:t>Men det er lige nedskrevet og ikke omarbejdet – altsaa Raamateriale paa da</w:t>
            </w:r>
            <w:ins w:id="12" w:author="Marianne" w:date="2018-07-24T18:12:00Z">
              <w:r w:rsidR="0042642C">
                <w:rPr>
                  <w:rFonts w:cs="Times New Roman"/>
                  <w:sz w:val="22"/>
                  <w:lang w:val="da-DK"/>
                </w:rPr>
                <w:t>a</w:t>
              </w:r>
            </w:ins>
            <w:r w:rsidRPr="003E2834">
              <w:rPr>
                <w:rFonts w:cs="Times New Roman"/>
                <w:sz w:val="22"/>
                <w:lang w:val="da-DK"/>
              </w:rPr>
              <w:t>rligt Dansk, da jeg havde glemt en hel Del af Sprogets Finesser og Grovheder. Du husker jo nok, Bé var og er en læst og pæn fransk Forfatter. ”Le Livre de Viking”. 20 Oplag.</w:t>
            </w:r>
          </w:p>
          <w:p w14:paraId="32063D2F" w14:textId="7ACBA1AD" w:rsidR="00684C34" w:rsidRPr="003E2834" w:rsidRDefault="00684C34" w:rsidP="00E51E1C">
            <w:pPr>
              <w:tabs>
                <w:tab w:val="left" w:pos="6390"/>
              </w:tabs>
              <w:ind w:left="180" w:right="377"/>
              <w:rPr>
                <w:rFonts w:cs="Times New Roman"/>
                <w:sz w:val="22"/>
                <w:lang w:val="da-DK"/>
              </w:rPr>
            </w:pPr>
            <w:r w:rsidRPr="003E2834">
              <w:rPr>
                <w:rFonts w:cs="Times New Roman"/>
                <w:sz w:val="22"/>
                <w:lang w:val="da-DK"/>
              </w:rPr>
              <w:t>Jeg vil ikke skjule for Dig, at jeg er meget ulykkelig o</w:t>
            </w:r>
            <w:del w:id="13" w:author="Marianne" w:date="2018-07-24T18:14:00Z">
              <w:r w:rsidRPr="003E2834" w:rsidDel="008862AD">
                <w:rPr>
                  <w:rFonts w:cs="Times New Roman"/>
                  <w:sz w:val="22"/>
                  <w:lang w:val="da-DK"/>
                </w:rPr>
                <w:delText>m</w:delText>
              </w:r>
            </w:del>
            <w:ins w:id="14" w:author="Marianne" w:date="2018-07-24T18:14:00Z">
              <w:r w:rsidR="008862AD">
                <w:rPr>
                  <w:rFonts w:cs="Times New Roman"/>
                  <w:sz w:val="22"/>
                  <w:lang w:val="da-DK"/>
                </w:rPr>
                <w:t>ver</w:t>
              </w:r>
            </w:ins>
            <w:r w:rsidRPr="003E2834">
              <w:rPr>
                <w:rFonts w:cs="Times New Roman"/>
                <w:sz w:val="22"/>
                <w:lang w:val="da-DK"/>
              </w:rPr>
              <w:t xml:space="preserve"> Forsinkelsen med min Bog – som jeg skylder min Skyhed og jomfruelige Tilbageholdenhed. Jeg har endnu ikke talt med Hasselbalch.</w:t>
            </w:r>
          </w:p>
          <w:p w14:paraId="3465FBEE" w14:textId="77777777" w:rsidR="00684C34" w:rsidRPr="003E2834" w:rsidRDefault="00684C34" w:rsidP="00684C34">
            <w:pPr>
              <w:rPr>
                <w:rFonts w:cs="Times New Roman"/>
                <w:sz w:val="22"/>
                <w:lang w:val="da-DK"/>
              </w:rPr>
            </w:pPr>
          </w:p>
          <w:p w14:paraId="7AC8A7C2" w14:textId="77777777" w:rsidR="00684C34" w:rsidRPr="003E2834" w:rsidRDefault="00684C34" w:rsidP="00684C34">
            <w:pPr>
              <w:rPr>
                <w:rFonts w:cs="Times New Roman"/>
                <w:sz w:val="22"/>
                <w:lang w:val="da-DK"/>
              </w:rPr>
            </w:pPr>
          </w:p>
          <w:p w14:paraId="67C2630A" w14:textId="77777777" w:rsidR="00FF7713" w:rsidRPr="003E2834" w:rsidRDefault="00FF7713" w:rsidP="00684C34">
            <w:pPr>
              <w:rPr>
                <w:rFonts w:cs="Times New Roman"/>
                <w:sz w:val="22"/>
                <w:lang w:val="da-DK"/>
              </w:rPr>
            </w:pPr>
          </w:p>
          <w:p w14:paraId="275E52B9" w14:textId="77777777" w:rsidR="00FF7713" w:rsidRPr="003E2834" w:rsidRDefault="00FF7713" w:rsidP="00684C34">
            <w:pPr>
              <w:rPr>
                <w:rFonts w:cs="Times New Roman"/>
                <w:sz w:val="22"/>
                <w:lang w:val="da-DK"/>
              </w:rPr>
            </w:pPr>
          </w:p>
          <w:p w14:paraId="1AE8E3F7" w14:textId="77777777" w:rsidR="00086933" w:rsidRDefault="00086933" w:rsidP="00684C34">
            <w:pPr>
              <w:rPr>
                <w:rFonts w:cs="Times New Roman"/>
                <w:sz w:val="22"/>
                <w:lang w:val="da-DK"/>
              </w:rPr>
            </w:pPr>
          </w:p>
          <w:p w14:paraId="6F5D2081" w14:textId="77777777" w:rsidR="00684C34" w:rsidRPr="003E2834" w:rsidRDefault="00684C34" w:rsidP="00E51E1C">
            <w:pPr>
              <w:tabs>
                <w:tab w:val="left" w:pos="6120"/>
              </w:tabs>
              <w:ind w:left="270" w:right="107"/>
              <w:rPr>
                <w:rFonts w:cs="Times New Roman"/>
                <w:sz w:val="22"/>
                <w:lang w:val="da-DK"/>
              </w:rPr>
            </w:pPr>
            <w:r w:rsidRPr="003E2834">
              <w:rPr>
                <w:rFonts w:cs="Times New Roman"/>
                <w:sz w:val="22"/>
                <w:lang w:val="da-DK"/>
              </w:rPr>
              <w:t>Men hvorledes kan vi organisere et Samarbejde Paa Grundlag af mit Manuskript?</w:t>
            </w:r>
          </w:p>
          <w:p w14:paraId="1B01C2E0" w14:textId="630CA47E" w:rsidR="00086933" w:rsidRDefault="00684C34" w:rsidP="00E51E1C">
            <w:pPr>
              <w:tabs>
                <w:tab w:val="left" w:pos="6120"/>
              </w:tabs>
              <w:ind w:left="270" w:right="107"/>
              <w:rPr>
                <w:rFonts w:cs="Times New Roman"/>
                <w:sz w:val="22"/>
                <w:lang w:val="da-DK"/>
              </w:rPr>
            </w:pPr>
            <w:r w:rsidRPr="003E2834">
              <w:rPr>
                <w:rFonts w:cs="Times New Roman"/>
                <w:sz w:val="22"/>
                <w:lang w:val="da-DK"/>
              </w:rPr>
              <w:t>Ser Du, kære Poul, jeg ejer nu lidt over 25 Kr. saa Penge begynder at interessere mig. Der skal noget til til [sic] de daglige Silkestrømper.</w:t>
            </w:r>
          </w:p>
          <w:p w14:paraId="513BF52A" w14:textId="77777777" w:rsidR="00684C34" w:rsidRPr="003E2834" w:rsidRDefault="00684C34" w:rsidP="00E51E1C">
            <w:pPr>
              <w:tabs>
                <w:tab w:val="left" w:pos="6120"/>
              </w:tabs>
              <w:ind w:left="270" w:right="107"/>
              <w:rPr>
                <w:rFonts w:cs="Times New Roman"/>
                <w:sz w:val="22"/>
                <w:lang w:val="da-DK"/>
              </w:rPr>
            </w:pPr>
            <w:r w:rsidRPr="003E2834">
              <w:rPr>
                <w:rFonts w:cs="Times New Roman"/>
                <w:sz w:val="22"/>
                <w:lang w:val="da-DK"/>
              </w:rPr>
              <w:t>Hvorledes kan vi arrangere os rent økonomisk?</w:t>
            </w:r>
          </w:p>
          <w:p w14:paraId="04393EE7" w14:textId="77777777" w:rsidR="00684C34" w:rsidRPr="003E2834" w:rsidRDefault="00684C34" w:rsidP="00E51E1C">
            <w:pPr>
              <w:tabs>
                <w:tab w:val="left" w:pos="6120"/>
              </w:tabs>
              <w:ind w:left="270" w:right="107"/>
              <w:rPr>
                <w:rFonts w:cs="Times New Roman"/>
                <w:sz w:val="22"/>
                <w:lang w:val="da-DK"/>
              </w:rPr>
            </w:pPr>
            <w:r w:rsidRPr="003E2834">
              <w:rPr>
                <w:rFonts w:cs="Times New Roman"/>
                <w:sz w:val="22"/>
                <w:lang w:val="da-DK"/>
              </w:rPr>
              <w:t>Altsaa Delingen af Rovet!</w:t>
            </w:r>
          </w:p>
          <w:p w14:paraId="232ED3F3" w14:textId="77777777" w:rsidR="00684C34" w:rsidRPr="003E2834" w:rsidRDefault="00684C34" w:rsidP="00E51E1C">
            <w:pPr>
              <w:tabs>
                <w:tab w:val="left" w:pos="6120"/>
              </w:tabs>
              <w:ind w:left="270" w:right="107"/>
              <w:rPr>
                <w:rFonts w:cs="Times New Roman"/>
                <w:sz w:val="22"/>
                <w:lang w:val="da-DK"/>
              </w:rPr>
            </w:pPr>
            <w:r w:rsidRPr="003E2834">
              <w:rPr>
                <w:rFonts w:cs="Times New Roman"/>
                <w:sz w:val="22"/>
                <w:lang w:val="da-DK"/>
              </w:rPr>
              <w:t>Jeg kan laane Penge og komme en Tur til Berlin, hvis det vil være godt.</w:t>
            </w:r>
          </w:p>
          <w:p w14:paraId="5685D550" w14:textId="71701814" w:rsidR="00684C34" w:rsidRPr="003E2834" w:rsidRDefault="00684C34" w:rsidP="00E51E1C">
            <w:pPr>
              <w:tabs>
                <w:tab w:val="left" w:pos="6120"/>
              </w:tabs>
              <w:ind w:left="270" w:right="107"/>
              <w:rPr>
                <w:rFonts w:cs="Times New Roman"/>
                <w:sz w:val="22"/>
                <w:lang w:val="da-DK"/>
              </w:rPr>
            </w:pPr>
            <w:r w:rsidRPr="003E2834">
              <w:rPr>
                <w:rFonts w:cs="Times New Roman"/>
                <w:sz w:val="22"/>
                <w:lang w:val="da-DK"/>
              </w:rPr>
              <w:t xml:space="preserve">Vær rar hurtigst at tale med Hr. Magnus derom; thi det haster! Jeg kaster Blod op af </w:t>
            </w:r>
            <w:commentRangeStart w:id="15"/>
            <w:del w:id="16" w:author="Kristin Jacobsen" w:date="2018-08-16T09:21:00Z">
              <w:r w:rsidRPr="003E2834" w:rsidDel="00E43D18">
                <w:rPr>
                  <w:rFonts w:cs="Times New Roman"/>
                  <w:sz w:val="22"/>
                  <w:lang w:val="da-DK"/>
                </w:rPr>
                <w:delText>Sorg</w:delText>
              </w:r>
              <w:commentRangeEnd w:id="15"/>
              <w:r w:rsidR="003807E7" w:rsidDel="00E43D18">
                <w:rPr>
                  <w:rStyle w:val="CommentReference"/>
                  <w:lang w:val="en-GB"/>
                </w:rPr>
                <w:commentReference w:id="15"/>
              </w:r>
              <w:r w:rsidRPr="003E2834" w:rsidDel="00E43D18">
                <w:rPr>
                  <w:rFonts w:cs="Times New Roman"/>
                  <w:sz w:val="22"/>
                  <w:lang w:val="da-DK"/>
                </w:rPr>
                <w:delText xml:space="preserve"> </w:delText>
              </w:r>
            </w:del>
            <w:ins w:id="17" w:author="Kristin Jacobsen" w:date="2018-08-21T08:34:00Z">
              <w:r w:rsidR="000E3A6D">
                <w:rPr>
                  <w:rFonts w:cs="Times New Roman"/>
                  <w:sz w:val="22"/>
                  <w:lang w:val="da-DK"/>
                </w:rPr>
                <w:t>S</w:t>
              </w:r>
            </w:ins>
            <w:ins w:id="18" w:author="Kristin Jacobsen" w:date="2018-08-16T09:21:00Z">
              <w:r w:rsidR="00E43D18">
                <w:rPr>
                  <w:rFonts w:cs="Times New Roman"/>
                  <w:sz w:val="22"/>
                  <w:lang w:val="da-DK"/>
                </w:rPr>
                <w:t>orrig</w:t>
              </w:r>
              <w:r w:rsidR="00E43D18" w:rsidRPr="003E2834">
                <w:rPr>
                  <w:rFonts w:cs="Times New Roman"/>
                  <w:sz w:val="22"/>
                  <w:lang w:val="da-DK"/>
                </w:rPr>
                <w:t xml:space="preserve"> </w:t>
              </w:r>
            </w:ins>
            <w:r w:rsidRPr="003E2834">
              <w:rPr>
                <w:rFonts w:cs="Times New Roman"/>
                <w:sz w:val="22"/>
                <w:lang w:val="da-DK"/>
              </w:rPr>
              <w:t>over denne Historie, men er ligeglad. Gaar det ikke med min Bog, gaar det heller ikke med mig.</w:t>
            </w:r>
          </w:p>
          <w:p w14:paraId="67553534" w14:textId="538576EB" w:rsidR="00684C34" w:rsidRPr="003E2834" w:rsidRDefault="006108A4" w:rsidP="00E51E1C">
            <w:pPr>
              <w:tabs>
                <w:tab w:val="left" w:pos="6120"/>
                <w:tab w:val="left" w:pos="6210"/>
              </w:tabs>
              <w:ind w:left="270" w:right="17"/>
              <w:rPr>
                <w:rFonts w:cs="Times New Roman"/>
                <w:sz w:val="22"/>
                <w:lang w:val="da-DK"/>
              </w:rPr>
            </w:pPr>
            <w:r>
              <w:rPr>
                <w:rFonts w:cs="Times New Roman"/>
                <w:sz w:val="22"/>
                <w:lang w:val="da-DK"/>
              </w:rPr>
              <w:t xml:space="preserve">  </w:t>
            </w:r>
            <w:r w:rsidR="00684C34" w:rsidRPr="003E2834">
              <w:rPr>
                <w:rFonts w:cs="Times New Roman"/>
                <w:sz w:val="22"/>
                <w:lang w:val="da-DK"/>
              </w:rPr>
              <w:t>Maa vi betragte Hr. Hasselbalchs Mission som endt – eller vil det være honnet af Hensyn til Hr. Erwin Magnus at lade det g</w:t>
            </w:r>
            <w:del w:id="19" w:author="Kristin Jacobsen" w:date="2018-08-21T08:34:00Z">
              <w:r w:rsidR="00684C34" w:rsidRPr="003E2834" w:rsidDel="000E3A6D">
                <w:rPr>
                  <w:rFonts w:cs="Times New Roman"/>
                  <w:sz w:val="22"/>
                  <w:lang w:val="da-DK"/>
                </w:rPr>
                <w:delText>a</w:delText>
              </w:r>
            </w:del>
            <w:ins w:id="20" w:author="Kristin Jacobsen" w:date="2018-08-21T08:34:00Z">
              <w:r w:rsidR="00B36D37">
                <w:rPr>
                  <w:rFonts w:cs="Times New Roman"/>
                  <w:sz w:val="22"/>
                  <w:lang w:val="da-DK"/>
                </w:rPr>
                <w:t>aa</w:t>
              </w:r>
            </w:ins>
            <w:bookmarkStart w:id="21" w:name="_GoBack"/>
            <w:bookmarkEnd w:id="21"/>
            <w:del w:id="22" w:author="Kristin Jacobsen" w:date="2018-08-21T08:34:00Z">
              <w:r w:rsidR="00684C34" w:rsidRPr="003E2834" w:rsidDel="00B36D37">
                <w:rPr>
                  <w:rFonts w:cs="Times New Roman"/>
                  <w:sz w:val="22"/>
                  <w:lang w:val="da-DK"/>
                </w:rPr>
                <w:delText>a</w:delText>
              </w:r>
            </w:del>
            <w:r w:rsidR="00684C34" w:rsidRPr="003E2834">
              <w:rPr>
                <w:rFonts w:cs="Times New Roman"/>
                <w:sz w:val="22"/>
                <w:lang w:val="da-DK"/>
              </w:rPr>
              <w:t xml:space="preserve"> igennem den danske Forlægger, hvis det er Meningen eller at henvende sig til Ullstein</w:t>
            </w:r>
            <w:r w:rsidR="0021071B" w:rsidRPr="003E2834">
              <w:rPr>
                <w:rFonts w:cs="Times New Roman"/>
                <w:sz w:val="22"/>
                <w:lang w:val="da-DK"/>
              </w:rPr>
              <w:t>.</w:t>
            </w:r>
            <w:r w:rsidR="0021071B" w:rsidRPr="003E2834">
              <w:rPr>
                <w:rStyle w:val="FootnoteReference"/>
                <w:rFonts w:cs="Times New Roman"/>
                <w:sz w:val="22"/>
                <w:lang w:val="da-DK"/>
              </w:rPr>
              <w:footnoteReference w:id="1"/>
            </w:r>
            <w:r w:rsidR="0021071B" w:rsidRPr="003E2834">
              <w:rPr>
                <w:rFonts w:cs="Times New Roman"/>
                <w:sz w:val="22"/>
                <w:lang w:val="da-DK"/>
              </w:rPr>
              <w:t xml:space="preserve"> </w:t>
            </w:r>
          </w:p>
          <w:p w14:paraId="4AE6EF3F" w14:textId="1227F167" w:rsidR="00684C34" w:rsidRPr="003E2834" w:rsidRDefault="00684C34" w:rsidP="00E51E1C">
            <w:pPr>
              <w:tabs>
                <w:tab w:val="left" w:pos="6120"/>
              </w:tabs>
              <w:ind w:left="270" w:right="107"/>
              <w:rPr>
                <w:rFonts w:cs="Times New Roman"/>
                <w:sz w:val="22"/>
                <w:lang w:val="da-DK"/>
              </w:rPr>
            </w:pPr>
            <w:r w:rsidRPr="003E2834">
              <w:rPr>
                <w:rFonts w:cs="Times New Roman"/>
                <w:sz w:val="22"/>
                <w:lang w:val="da-DK"/>
              </w:rPr>
              <w:t>Jeg venter iøvrigt snart Svar fra ”Drei Masken”</w:t>
            </w:r>
            <w:r w:rsidR="00FF7713" w:rsidRPr="003E2834">
              <w:rPr>
                <w:rStyle w:val="FootnoteReference"/>
                <w:rFonts w:cs="Times New Roman"/>
                <w:sz w:val="22"/>
                <w:lang w:val="da-DK"/>
              </w:rPr>
              <w:footnoteReference w:id="2"/>
            </w:r>
          </w:p>
          <w:p w14:paraId="1875182F" w14:textId="2D77E47B" w:rsidR="00684C34" w:rsidRPr="003E2834" w:rsidRDefault="00FF7713" w:rsidP="00E51E1C">
            <w:pPr>
              <w:tabs>
                <w:tab w:val="left" w:pos="6120"/>
              </w:tabs>
              <w:ind w:left="270" w:right="107"/>
              <w:rPr>
                <w:rFonts w:cs="Times New Roman"/>
                <w:sz w:val="22"/>
                <w:lang w:val="da-DK"/>
              </w:rPr>
            </w:pPr>
            <w:r w:rsidRPr="003E2834">
              <w:rPr>
                <w:rFonts w:cs="Times New Roman"/>
                <w:sz w:val="22"/>
                <w:lang w:val="da-DK"/>
              </w:rPr>
              <w:t xml:space="preserve">           </w:t>
            </w:r>
            <w:r w:rsidR="00684C34" w:rsidRPr="003E2834">
              <w:rPr>
                <w:rFonts w:cs="Times New Roman"/>
                <w:sz w:val="22"/>
                <w:lang w:val="da-DK"/>
              </w:rPr>
              <w:t>Forøvrigt giver det første Brudstykke slet ikke nogen komplet Idé om Bogen, der er fast komponeret – og Slutningen er det bedste.</w:t>
            </w:r>
          </w:p>
          <w:p w14:paraId="5F2D83D0" w14:textId="77777777" w:rsidR="00684C34" w:rsidRPr="003E2834" w:rsidRDefault="00684C34" w:rsidP="00E51E1C">
            <w:pPr>
              <w:tabs>
                <w:tab w:val="left" w:pos="6120"/>
              </w:tabs>
              <w:ind w:left="270" w:right="107"/>
              <w:rPr>
                <w:rFonts w:cs="Times New Roman"/>
                <w:sz w:val="22"/>
                <w:lang w:val="da-DK"/>
              </w:rPr>
            </w:pPr>
            <w:r w:rsidRPr="003E2834">
              <w:rPr>
                <w:rFonts w:cs="Times New Roman"/>
                <w:sz w:val="22"/>
                <w:lang w:val="da-DK"/>
              </w:rPr>
              <w:t>Som Titel havde jeg: ”Hvorledes Lili blev til en rigtig Pige”</w:t>
            </w:r>
          </w:p>
          <w:p w14:paraId="212DED8E" w14:textId="34F17675" w:rsidR="00FF7713" w:rsidRPr="003E2834" w:rsidRDefault="00684C34" w:rsidP="00E51E1C">
            <w:pPr>
              <w:tabs>
                <w:tab w:val="left" w:pos="6120"/>
              </w:tabs>
              <w:ind w:left="270" w:right="17"/>
              <w:rPr>
                <w:rFonts w:cs="Times New Roman"/>
                <w:sz w:val="22"/>
                <w:lang w:val="da-DK"/>
              </w:rPr>
            </w:pPr>
            <w:r w:rsidRPr="003E2834">
              <w:rPr>
                <w:rFonts w:cs="Times New Roman"/>
                <w:sz w:val="22"/>
                <w:lang w:val="da-DK"/>
              </w:rPr>
              <w:t xml:space="preserve">”Fra Mand til Kvinde” er lidt tør og misvisende. Bé var nok en Gentleman, men eller </w:t>
            </w:r>
            <w:r w:rsidR="006108A4">
              <w:rPr>
                <w:rFonts w:cs="Times New Roman"/>
                <w:sz w:val="22"/>
                <w:lang w:val="da-DK"/>
              </w:rPr>
              <w:t>[sic]</w:t>
            </w:r>
            <w:r w:rsidRPr="003E2834">
              <w:rPr>
                <w:rFonts w:cs="Times New Roman"/>
                <w:sz w:val="22"/>
                <w:lang w:val="da-DK"/>
              </w:rPr>
              <w:t xml:space="preserve"> tror jeg ikke han havde meget at </w:t>
            </w:r>
            <w:commentRangeStart w:id="23"/>
            <w:del w:id="24" w:author="Kristin Jacobsen" w:date="2018-08-16T09:23:00Z">
              <w:r w:rsidRPr="003E2834" w:rsidDel="00CF17B7">
                <w:rPr>
                  <w:rFonts w:cs="Times New Roman"/>
                  <w:sz w:val="22"/>
                  <w:lang w:val="da-DK"/>
                </w:rPr>
                <w:delText>høre</w:delText>
              </w:r>
              <w:commentRangeEnd w:id="23"/>
              <w:r w:rsidR="009258BE" w:rsidDel="00CF17B7">
                <w:rPr>
                  <w:rStyle w:val="CommentReference"/>
                  <w:lang w:val="en-GB"/>
                </w:rPr>
                <w:commentReference w:id="23"/>
              </w:r>
              <w:r w:rsidRPr="003E2834" w:rsidDel="00CF17B7">
                <w:rPr>
                  <w:rFonts w:cs="Times New Roman"/>
                  <w:sz w:val="22"/>
                  <w:lang w:val="da-DK"/>
                </w:rPr>
                <w:delText xml:space="preserve"> </w:delText>
              </w:r>
            </w:del>
            <w:ins w:id="25" w:author="Kristin Jacobsen" w:date="2018-08-16T09:23:00Z">
              <w:r w:rsidR="00CF17B7">
                <w:rPr>
                  <w:rFonts w:cs="Times New Roman"/>
                  <w:sz w:val="22"/>
                  <w:lang w:val="da-DK"/>
                </w:rPr>
                <w:t>rose</w:t>
              </w:r>
              <w:r w:rsidR="00CF17B7" w:rsidRPr="003E2834">
                <w:rPr>
                  <w:rFonts w:cs="Times New Roman"/>
                  <w:sz w:val="22"/>
                  <w:lang w:val="da-DK"/>
                </w:rPr>
                <w:t xml:space="preserve"> </w:t>
              </w:r>
            </w:ins>
            <w:r w:rsidRPr="003E2834">
              <w:rPr>
                <w:rFonts w:cs="Times New Roman"/>
                <w:sz w:val="22"/>
                <w:lang w:val="da-DK"/>
              </w:rPr>
              <w:t>sig af.</w:t>
            </w:r>
            <w:commentRangeStart w:id="26"/>
            <w:del w:id="27" w:author="Kristin Jacobsen" w:date="2018-08-16T09:23:00Z">
              <w:r w:rsidR="006108A4" w:rsidDel="002F109B">
                <w:rPr>
                  <w:rStyle w:val="FootnoteReference"/>
                  <w:rFonts w:cs="Times New Roman"/>
                  <w:sz w:val="22"/>
                  <w:lang w:val="da-DK"/>
                </w:rPr>
                <w:footnoteReference w:id="3"/>
              </w:r>
            </w:del>
            <w:r w:rsidRPr="003E2834">
              <w:rPr>
                <w:rFonts w:cs="Times New Roman"/>
                <w:sz w:val="22"/>
                <w:lang w:val="da-DK"/>
              </w:rPr>
              <w:t xml:space="preserve"> </w:t>
            </w:r>
            <w:commentRangeEnd w:id="26"/>
            <w:r w:rsidR="00676B9F">
              <w:rPr>
                <w:rStyle w:val="CommentReference"/>
                <w:lang w:val="en-GB"/>
              </w:rPr>
              <w:commentReference w:id="26"/>
            </w:r>
            <w:r w:rsidRPr="003E2834">
              <w:rPr>
                <w:rFonts w:cs="Times New Roman"/>
                <w:sz w:val="22"/>
                <w:lang w:val="da-DK"/>
              </w:rPr>
              <w:t>Sligt husker heldigvis Din lille uskyldige Veninde ikke noget om.</w:t>
            </w:r>
          </w:p>
          <w:p w14:paraId="79FF2837" w14:textId="77777777" w:rsidR="00FF7713" w:rsidRPr="003E2834" w:rsidRDefault="00FF7713" w:rsidP="00E51E1C">
            <w:pPr>
              <w:tabs>
                <w:tab w:val="left" w:pos="6120"/>
              </w:tabs>
              <w:ind w:left="270" w:right="107"/>
              <w:rPr>
                <w:rFonts w:cs="Times New Roman"/>
                <w:sz w:val="22"/>
                <w:lang w:val="da-DK"/>
              </w:rPr>
            </w:pPr>
          </w:p>
          <w:p w14:paraId="19CC4C1F" w14:textId="77777777" w:rsidR="00E51E1C" w:rsidRDefault="00E51E1C" w:rsidP="00E51E1C">
            <w:pPr>
              <w:tabs>
                <w:tab w:val="left" w:pos="6120"/>
              </w:tabs>
              <w:ind w:left="270" w:right="107"/>
              <w:rPr>
                <w:rFonts w:cs="Times New Roman"/>
                <w:sz w:val="22"/>
                <w:lang w:val="da-DK"/>
              </w:rPr>
            </w:pPr>
          </w:p>
          <w:p w14:paraId="67AB2345" w14:textId="77777777" w:rsidR="00E51E1C" w:rsidRDefault="00684C34" w:rsidP="00E51E1C">
            <w:pPr>
              <w:tabs>
                <w:tab w:val="left" w:pos="6120"/>
              </w:tabs>
              <w:ind w:left="270" w:right="107"/>
              <w:rPr>
                <w:rFonts w:cs="Times New Roman"/>
                <w:sz w:val="22"/>
                <w:lang w:val="da-DK"/>
              </w:rPr>
            </w:pPr>
            <w:r w:rsidRPr="003E2834">
              <w:rPr>
                <w:rFonts w:cs="Times New Roman"/>
                <w:sz w:val="22"/>
                <w:lang w:val="da-DK"/>
              </w:rPr>
              <w:t>Din Lili</w:t>
            </w:r>
          </w:p>
          <w:p w14:paraId="4183C356" w14:textId="77777777" w:rsidR="00E51E1C" w:rsidRDefault="00E51E1C" w:rsidP="00E51E1C">
            <w:pPr>
              <w:tabs>
                <w:tab w:val="left" w:pos="6120"/>
              </w:tabs>
              <w:ind w:left="270" w:right="107"/>
              <w:rPr>
                <w:rFonts w:cs="Times New Roman"/>
                <w:sz w:val="22"/>
                <w:lang w:val="da-DK"/>
              </w:rPr>
            </w:pPr>
          </w:p>
          <w:p w14:paraId="6C758610" w14:textId="2B74F911" w:rsidR="00A10829" w:rsidRPr="003E2834" w:rsidRDefault="00684C34" w:rsidP="00E51E1C">
            <w:pPr>
              <w:tabs>
                <w:tab w:val="left" w:pos="6120"/>
              </w:tabs>
              <w:ind w:left="270" w:right="107"/>
              <w:rPr>
                <w:rFonts w:cs="Times New Roman"/>
                <w:sz w:val="22"/>
                <w:lang w:val="da-DK"/>
              </w:rPr>
            </w:pPr>
            <w:r w:rsidRPr="003E2834">
              <w:rPr>
                <w:rFonts w:cs="Times New Roman"/>
                <w:sz w:val="22"/>
                <w:lang w:val="da-DK"/>
              </w:rPr>
              <w:t>Tusinde Hilsener til Vibeke</w:t>
            </w:r>
            <w:r w:rsidR="00E51E1C">
              <w:rPr>
                <w:rStyle w:val="FootnoteReference"/>
                <w:rFonts w:cs="Times New Roman"/>
                <w:sz w:val="22"/>
                <w:lang w:val="da-DK"/>
              </w:rPr>
              <w:footnoteReference w:id="4"/>
            </w:r>
          </w:p>
        </w:tc>
        <w:tc>
          <w:tcPr>
            <w:tcW w:w="6713" w:type="dxa"/>
          </w:tcPr>
          <w:p w14:paraId="49B68915" w14:textId="77777777" w:rsidR="0021071B" w:rsidRPr="000E3A6D" w:rsidRDefault="0021071B" w:rsidP="0021071B">
            <w:pPr>
              <w:jc w:val="right"/>
              <w:rPr>
                <w:rFonts w:cs="Times New Roman"/>
                <w:sz w:val="22"/>
                <w:lang w:val="da-DK"/>
                <w:rPrChange w:id="31" w:author="Kristin Jacobsen" w:date="2018-08-21T08:24:00Z">
                  <w:rPr>
                    <w:rFonts w:cs="Times New Roman"/>
                    <w:sz w:val="22"/>
                  </w:rPr>
                </w:rPrChange>
              </w:rPr>
            </w:pPr>
          </w:p>
          <w:p w14:paraId="4BAB5309" w14:textId="097A0D9A" w:rsidR="0021071B" w:rsidRPr="003E2834" w:rsidRDefault="003E2834" w:rsidP="00E51E1C">
            <w:pPr>
              <w:ind w:left="127"/>
              <w:jc w:val="right"/>
              <w:rPr>
                <w:rFonts w:cs="Times New Roman"/>
                <w:sz w:val="22"/>
              </w:rPr>
            </w:pPr>
            <w:r w:rsidRPr="000E3A6D">
              <w:rPr>
                <w:rFonts w:cs="Times New Roman"/>
                <w:sz w:val="22"/>
                <w:lang w:val="da-DK"/>
                <w:rPrChange w:id="32" w:author="Kristin Jacobsen" w:date="2018-08-21T08:24:00Z">
                  <w:rPr>
                    <w:rFonts w:cs="Times New Roman"/>
                    <w:sz w:val="22"/>
                  </w:rPr>
                </w:rPrChange>
              </w:rPr>
              <w:t xml:space="preserve">          </w:t>
            </w:r>
            <w:r w:rsidR="0021071B" w:rsidRPr="003E2834">
              <w:rPr>
                <w:rFonts w:cs="Times New Roman"/>
                <w:sz w:val="22"/>
              </w:rPr>
              <w:t>Lindevangen 8</w:t>
            </w:r>
            <w:r w:rsidR="0021071B" w:rsidRPr="003E2834">
              <w:rPr>
                <w:rFonts w:cs="Times New Roman"/>
                <w:sz w:val="22"/>
              </w:rPr>
              <w:tab/>
              <w:t>31-I-1931</w:t>
            </w:r>
          </w:p>
          <w:p w14:paraId="069D66ED" w14:textId="77777777" w:rsidR="0021071B" w:rsidRPr="003E2834" w:rsidRDefault="0021071B" w:rsidP="00E51E1C">
            <w:pPr>
              <w:ind w:left="127"/>
              <w:rPr>
                <w:rFonts w:cs="Times New Roman"/>
                <w:sz w:val="22"/>
              </w:rPr>
            </w:pPr>
          </w:p>
          <w:p w14:paraId="5F823FBA" w14:textId="745160BC" w:rsidR="0021071B" w:rsidRPr="003E2834" w:rsidRDefault="00086933" w:rsidP="00E51E1C">
            <w:pPr>
              <w:ind w:left="127" w:right="430"/>
              <w:rPr>
                <w:rFonts w:cs="Times New Roman"/>
                <w:sz w:val="22"/>
              </w:rPr>
            </w:pPr>
            <w:r>
              <w:rPr>
                <w:rFonts w:cs="Times New Roman"/>
                <w:sz w:val="22"/>
              </w:rPr>
              <w:t xml:space="preserve">          </w:t>
            </w:r>
            <w:r w:rsidR="0021071B" w:rsidRPr="003E2834">
              <w:rPr>
                <w:rFonts w:cs="Times New Roman"/>
                <w:sz w:val="22"/>
              </w:rPr>
              <w:t>Dear Poul</w:t>
            </w:r>
          </w:p>
          <w:p w14:paraId="22D3B42A" w14:textId="77777777" w:rsidR="0021071B" w:rsidRPr="003E2834" w:rsidRDefault="0021071B" w:rsidP="00E51E1C">
            <w:pPr>
              <w:ind w:left="127" w:right="430"/>
              <w:rPr>
                <w:rFonts w:cs="Times New Roman"/>
                <w:sz w:val="22"/>
              </w:rPr>
            </w:pPr>
          </w:p>
          <w:p w14:paraId="1A2E212F" w14:textId="412114C4" w:rsidR="00086933" w:rsidRDefault="0021071B" w:rsidP="00E51E1C">
            <w:pPr>
              <w:ind w:left="127" w:right="430"/>
              <w:rPr>
                <w:rFonts w:cs="Times New Roman"/>
                <w:sz w:val="22"/>
              </w:rPr>
            </w:pPr>
            <w:r w:rsidRPr="003E2834">
              <w:rPr>
                <w:rFonts w:cs="Times New Roman"/>
                <w:sz w:val="22"/>
              </w:rPr>
              <w:t xml:space="preserve">I have just read Mr. Erwin Magnus’ letter to Director Hasselbalch – and recently the fragment of the manuscript. Mrs. Loulou Lassen has arranged it </w:t>
            </w:r>
            <w:del w:id="33" w:author="Kristin Jacobsen" w:date="2018-08-21T08:30:00Z">
              <w:r w:rsidRPr="003E2834" w:rsidDel="000E3A6D">
                <w:rPr>
                  <w:rFonts w:cs="Times New Roman"/>
                  <w:sz w:val="22"/>
                </w:rPr>
                <w:delText xml:space="preserve">for me </w:delText>
              </w:r>
            </w:del>
            <w:r w:rsidRPr="003E2834">
              <w:rPr>
                <w:rFonts w:cs="Times New Roman"/>
                <w:sz w:val="22"/>
              </w:rPr>
              <w:t xml:space="preserve">and toned it down for what I call “chaste and cynical Danish </w:t>
            </w:r>
            <w:commentRangeStart w:id="34"/>
            <w:del w:id="35" w:author="Kristin Jacobsen" w:date="2018-08-16T09:08:00Z">
              <w:r w:rsidRPr="003E2834" w:rsidDel="00FE7799">
                <w:rPr>
                  <w:rFonts w:cs="Times New Roman"/>
                  <w:sz w:val="22"/>
                </w:rPr>
                <w:delText>readers</w:delText>
              </w:r>
              <w:commentRangeEnd w:id="34"/>
              <w:r w:rsidR="00226009" w:rsidDel="00FE7799">
                <w:rPr>
                  <w:rStyle w:val="CommentReference"/>
                  <w:lang w:val="en-GB"/>
                </w:rPr>
                <w:commentReference w:id="34"/>
              </w:r>
            </w:del>
            <w:ins w:id="36" w:author="Kristin Jacobsen" w:date="2018-08-16T09:08:00Z">
              <w:r w:rsidR="00FE7799">
                <w:rPr>
                  <w:rFonts w:cs="Times New Roman"/>
                  <w:sz w:val="22"/>
                </w:rPr>
                <w:t>ears</w:t>
              </w:r>
            </w:ins>
            <w:r w:rsidRPr="003E2834">
              <w:rPr>
                <w:rFonts w:cs="Times New Roman"/>
                <w:sz w:val="22"/>
              </w:rPr>
              <w:t xml:space="preserve">” – and even then it was too blunt. </w:t>
            </w:r>
          </w:p>
          <w:p w14:paraId="70A17B35" w14:textId="77777777" w:rsidR="00172F8D" w:rsidRDefault="00172F8D" w:rsidP="00E51E1C">
            <w:pPr>
              <w:ind w:left="127" w:right="430"/>
              <w:rPr>
                <w:ins w:id="37" w:author="Kristin Jacobsen" w:date="2018-08-16T09:09:00Z"/>
                <w:rFonts w:cs="Times New Roman"/>
                <w:sz w:val="22"/>
              </w:rPr>
            </w:pPr>
          </w:p>
          <w:p w14:paraId="34FBFFA8" w14:textId="76BBBA59" w:rsidR="0021071B" w:rsidRPr="003E2834" w:rsidRDefault="0021071B" w:rsidP="00E51E1C">
            <w:pPr>
              <w:ind w:left="127" w:right="430"/>
              <w:rPr>
                <w:rFonts w:cs="Times New Roman"/>
                <w:sz w:val="22"/>
              </w:rPr>
            </w:pPr>
            <w:r w:rsidRPr="003E2834">
              <w:rPr>
                <w:rFonts w:cs="Times New Roman"/>
                <w:sz w:val="22"/>
              </w:rPr>
              <w:t xml:space="preserve">It has not been intended for export, and had Mr. Hasselbalch asked me, I would have made him aware of this. </w:t>
            </w:r>
          </w:p>
          <w:p w14:paraId="428BA1EE" w14:textId="5A67D6C1" w:rsidR="0021071B" w:rsidRDefault="000E3A6D" w:rsidP="00E51E1C">
            <w:pPr>
              <w:ind w:left="127" w:right="430"/>
              <w:rPr>
                <w:rFonts w:cs="Times New Roman"/>
                <w:sz w:val="22"/>
              </w:rPr>
            </w:pPr>
            <w:ins w:id="38" w:author="Kristin Jacobsen" w:date="2018-08-21T08:32:00Z">
              <w:r>
                <w:rPr>
                  <w:rFonts w:cs="Times New Roman"/>
                  <w:sz w:val="22"/>
                </w:rPr>
                <w:t>T</w:t>
              </w:r>
              <w:r w:rsidRPr="003E2834">
                <w:rPr>
                  <w:rFonts w:cs="Times New Roman"/>
                  <w:sz w:val="22"/>
                </w:rPr>
                <w:t xml:space="preserve">herefore </w:t>
              </w:r>
              <w:r>
                <w:rPr>
                  <w:rFonts w:cs="Times New Roman"/>
                  <w:sz w:val="22"/>
                </w:rPr>
                <w:t>i</w:t>
              </w:r>
            </w:ins>
            <w:del w:id="39" w:author="Kristin Jacobsen" w:date="2018-08-21T08:32:00Z">
              <w:r w:rsidR="0021071B" w:rsidRPr="003E2834" w:rsidDel="000E3A6D">
                <w:rPr>
                  <w:rFonts w:cs="Times New Roman"/>
                  <w:sz w:val="22"/>
                </w:rPr>
                <w:delText>I</w:delText>
              </w:r>
            </w:del>
            <w:r w:rsidR="0021071B" w:rsidRPr="003E2834">
              <w:rPr>
                <w:rFonts w:cs="Times New Roman"/>
                <w:sz w:val="22"/>
              </w:rPr>
              <w:t xml:space="preserve">t </w:t>
            </w:r>
            <w:ins w:id="40" w:author="Kristin Jacobsen" w:date="2018-08-16T09:14:00Z">
              <w:r w:rsidR="00172F8D">
                <w:rPr>
                  <w:rFonts w:cs="Times New Roman"/>
                  <w:sz w:val="22"/>
                </w:rPr>
                <w:t xml:space="preserve">is </w:t>
              </w:r>
            </w:ins>
            <w:r w:rsidR="0021071B" w:rsidRPr="003E2834">
              <w:rPr>
                <w:rFonts w:cs="Times New Roman"/>
                <w:sz w:val="22"/>
              </w:rPr>
              <w:t xml:space="preserve">all </w:t>
            </w:r>
            <w:ins w:id="41" w:author="Kristin Jacobsen" w:date="2018-08-16T09:14:00Z">
              <w:r w:rsidR="00172F8D">
                <w:rPr>
                  <w:rFonts w:cs="Times New Roman"/>
                  <w:sz w:val="22"/>
                </w:rPr>
                <w:t>due to</w:t>
              </w:r>
            </w:ins>
            <w:commentRangeStart w:id="42"/>
            <w:del w:id="43" w:author="Kristin Jacobsen" w:date="2018-08-16T09:14:00Z">
              <w:r w:rsidR="0021071B" w:rsidRPr="003E2834" w:rsidDel="00172F8D">
                <w:rPr>
                  <w:rFonts w:cs="Times New Roman"/>
                  <w:sz w:val="22"/>
                </w:rPr>
                <w:delText>depends</w:delText>
              </w:r>
              <w:commentRangeEnd w:id="42"/>
              <w:r w:rsidR="00DC7E56" w:rsidDel="00172F8D">
                <w:rPr>
                  <w:rStyle w:val="CommentReference"/>
                  <w:lang w:val="en-GB"/>
                </w:rPr>
                <w:commentReference w:id="42"/>
              </w:r>
              <w:r w:rsidR="0021071B" w:rsidRPr="003E2834" w:rsidDel="00172F8D">
                <w:rPr>
                  <w:rFonts w:cs="Times New Roman"/>
                  <w:sz w:val="22"/>
                </w:rPr>
                <w:delText xml:space="preserve"> </w:delText>
              </w:r>
            </w:del>
            <w:ins w:id="44" w:author="Kristin Jacobsen" w:date="2018-08-16T09:14:00Z">
              <w:r w:rsidR="00172F8D" w:rsidRPr="003E2834">
                <w:rPr>
                  <w:rFonts w:cs="Times New Roman"/>
                  <w:sz w:val="22"/>
                </w:rPr>
                <w:t xml:space="preserve"> </w:t>
              </w:r>
            </w:ins>
            <w:del w:id="45" w:author="Kristin Jacobsen" w:date="2018-08-21T08:32:00Z">
              <w:r w:rsidR="0021071B" w:rsidRPr="003E2834" w:rsidDel="000E3A6D">
                <w:rPr>
                  <w:rFonts w:cs="Times New Roman"/>
                  <w:sz w:val="22"/>
                </w:rPr>
                <w:delText xml:space="preserve">therefore on </w:delText>
              </w:r>
            </w:del>
            <w:r w:rsidR="0021071B" w:rsidRPr="003E2834">
              <w:rPr>
                <w:rFonts w:cs="Times New Roman"/>
                <w:sz w:val="22"/>
              </w:rPr>
              <w:t xml:space="preserve">misunderstandings and mistakes and so on. My manuscript is far more </w:t>
            </w:r>
            <w:r w:rsidR="0021071B" w:rsidRPr="003E2834">
              <w:rPr>
                <w:rFonts w:cs="Times New Roman"/>
                <w:sz w:val="22"/>
                <w:u w:val="single"/>
              </w:rPr>
              <w:t>graphic</w:t>
            </w:r>
            <w:r w:rsidR="0021071B" w:rsidRPr="003E2834">
              <w:rPr>
                <w:rFonts w:cs="Times New Roman"/>
                <w:sz w:val="22"/>
              </w:rPr>
              <w:t xml:space="preserve"> and full of bickering comments. </w:t>
            </w:r>
          </w:p>
          <w:p w14:paraId="528ACC56" w14:textId="77777777" w:rsidR="00E51E1C" w:rsidRPr="003E2834" w:rsidRDefault="00E51E1C" w:rsidP="00E51E1C">
            <w:pPr>
              <w:ind w:left="127" w:right="430"/>
              <w:rPr>
                <w:rFonts w:cs="Times New Roman"/>
                <w:sz w:val="22"/>
              </w:rPr>
            </w:pPr>
          </w:p>
          <w:p w14:paraId="01CFEF65" w14:textId="77777777" w:rsidR="0021071B" w:rsidRPr="003E2834" w:rsidRDefault="0021071B" w:rsidP="00E51E1C">
            <w:pPr>
              <w:ind w:left="127" w:right="430"/>
              <w:rPr>
                <w:rFonts w:cs="Times New Roman"/>
                <w:sz w:val="22"/>
              </w:rPr>
            </w:pPr>
            <w:r w:rsidRPr="003E2834">
              <w:rPr>
                <w:rFonts w:cs="Times New Roman"/>
                <w:sz w:val="22"/>
              </w:rPr>
              <w:t>It is just as giddy as I am – a virtue also for a manuscript!</w:t>
            </w:r>
          </w:p>
          <w:p w14:paraId="211FB78E" w14:textId="77777777" w:rsidR="0021071B" w:rsidRPr="003E2834" w:rsidRDefault="0021071B" w:rsidP="00E51E1C">
            <w:pPr>
              <w:ind w:left="127" w:right="430"/>
              <w:rPr>
                <w:rFonts w:cs="Times New Roman"/>
                <w:sz w:val="22"/>
              </w:rPr>
            </w:pPr>
            <w:r w:rsidRPr="003E2834">
              <w:rPr>
                <w:rFonts w:cs="Times New Roman"/>
                <w:sz w:val="22"/>
              </w:rPr>
              <w:t>It is an apotheosis to Werner von Kreutz – of course!</w:t>
            </w:r>
          </w:p>
          <w:p w14:paraId="58D18F77" w14:textId="4B197305" w:rsidR="0021071B" w:rsidRPr="003E2834" w:rsidRDefault="0021071B" w:rsidP="00E51E1C">
            <w:pPr>
              <w:ind w:left="127" w:right="430"/>
              <w:rPr>
                <w:rFonts w:cs="Times New Roman"/>
                <w:sz w:val="22"/>
              </w:rPr>
            </w:pPr>
            <w:r w:rsidRPr="003E2834">
              <w:rPr>
                <w:rFonts w:cs="Times New Roman"/>
                <w:sz w:val="22"/>
              </w:rPr>
              <w:t xml:space="preserve">But it is </w:t>
            </w:r>
            <w:del w:id="46" w:author="Marianne" w:date="2018-07-24T18:29:00Z">
              <w:r w:rsidRPr="003E2834" w:rsidDel="008F1BB2">
                <w:rPr>
                  <w:rFonts w:cs="Times New Roman"/>
                  <w:sz w:val="22"/>
                </w:rPr>
                <w:delText xml:space="preserve">only </w:delText>
              </w:r>
            </w:del>
            <w:ins w:id="47" w:author="Marianne" w:date="2018-07-24T18:29:00Z">
              <w:r w:rsidR="008F1BB2">
                <w:rPr>
                  <w:rFonts w:cs="Times New Roman"/>
                  <w:sz w:val="22"/>
                </w:rPr>
                <w:t>just</w:t>
              </w:r>
              <w:r w:rsidR="008F1BB2" w:rsidRPr="003E2834">
                <w:rPr>
                  <w:rFonts w:cs="Times New Roman"/>
                  <w:sz w:val="22"/>
                </w:rPr>
                <w:t xml:space="preserve"> </w:t>
              </w:r>
            </w:ins>
            <w:r w:rsidRPr="003E2834">
              <w:rPr>
                <w:rFonts w:cs="Times New Roman"/>
                <w:sz w:val="22"/>
              </w:rPr>
              <w:t>written and not edited – thus raw material</w:t>
            </w:r>
            <w:del w:id="48" w:author="Marianne" w:date="2018-07-24T18:31:00Z">
              <w:r w:rsidRPr="003E2834" w:rsidDel="002618E5">
                <w:rPr>
                  <w:rFonts w:cs="Times New Roman"/>
                  <w:sz w:val="22"/>
                </w:rPr>
                <w:delText>s</w:delText>
              </w:r>
            </w:del>
            <w:r w:rsidRPr="003E2834">
              <w:rPr>
                <w:rFonts w:cs="Times New Roman"/>
                <w:sz w:val="22"/>
              </w:rPr>
              <w:t xml:space="preserve"> in bad Danish, because I had forgotten some parts of the language’s subtelties and harshness. As you remember, Bé was and is a read and respectable French author. “The Viking Book,” 20</w:t>
            </w:r>
            <w:r w:rsidRPr="003E2834">
              <w:rPr>
                <w:rFonts w:cs="Times New Roman"/>
                <w:sz w:val="22"/>
                <w:vertAlign w:val="superscript"/>
              </w:rPr>
              <w:t>th</w:t>
            </w:r>
            <w:r w:rsidRPr="003E2834">
              <w:rPr>
                <w:rFonts w:cs="Times New Roman"/>
                <w:sz w:val="22"/>
              </w:rPr>
              <w:t xml:space="preserve"> printing.</w:t>
            </w:r>
          </w:p>
          <w:p w14:paraId="7A79A0A5" w14:textId="77777777" w:rsidR="0021071B" w:rsidRPr="000E3A6D" w:rsidRDefault="0021071B" w:rsidP="00E51E1C">
            <w:pPr>
              <w:ind w:left="127" w:right="430"/>
              <w:rPr>
                <w:rFonts w:cs="Times New Roman"/>
                <w:sz w:val="22"/>
                <w:rPrChange w:id="49" w:author="Kristin Jacobsen" w:date="2018-08-21T08:25:00Z">
                  <w:rPr>
                    <w:rFonts w:cs="Times New Roman"/>
                    <w:sz w:val="22"/>
                    <w:lang w:val="da-DK"/>
                  </w:rPr>
                </w:rPrChange>
              </w:rPr>
            </w:pPr>
            <w:r w:rsidRPr="000E3A6D">
              <w:rPr>
                <w:rFonts w:cs="Times New Roman"/>
                <w:sz w:val="22"/>
                <w:rPrChange w:id="50" w:author="Kristin Jacobsen" w:date="2018-08-21T08:25:00Z">
                  <w:rPr>
                    <w:rFonts w:cs="Times New Roman"/>
                    <w:sz w:val="22"/>
                    <w:lang w:val="da-DK"/>
                  </w:rPr>
                </w:rPrChange>
              </w:rPr>
              <w:t xml:space="preserve">I do not want to hide from you that I am very unhappy about the delay of my book – which I blame on my shyness and virginal restraint. I have not yet spoken with Hasselbalch. </w:t>
            </w:r>
          </w:p>
          <w:p w14:paraId="2714C0AC" w14:textId="77777777" w:rsidR="0021071B" w:rsidRPr="003E2834" w:rsidRDefault="0021071B" w:rsidP="00086933">
            <w:pPr>
              <w:ind w:left="397" w:right="430"/>
              <w:rPr>
                <w:rFonts w:cs="Times New Roman"/>
                <w:sz w:val="22"/>
              </w:rPr>
            </w:pPr>
          </w:p>
          <w:p w14:paraId="6F5A61F8" w14:textId="77777777" w:rsidR="0021071B" w:rsidRPr="000E3A6D" w:rsidRDefault="0021071B" w:rsidP="0021071B">
            <w:pPr>
              <w:rPr>
                <w:rFonts w:cs="Times New Roman"/>
                <w:sz w:val="22"/>
                <w:rPrChange w:id="51" w:author="Kristin Jacobsen" w:date="2018-08-21T08:25:00Z">
                  <w:rPr>
                    <w:rFonts w:cs="Times New Roman"/>
                    <w:sz w:val="22"/>
                    <w:lang w:val="da-DK"/>
                  </w:rPr>
                </w:rPrChange>
              </w:rPr>
            </w:pPr>
          </w:p>
          <w:p w14:paraId="6812CDF0" w14:textId="77777777" w:rsidR="00FF7713" w:rsidRPr="000E3A6D" w:rsidRDefault="00FF7713" w:rsidP="0021071B">
            <w:pPr>
              <w:rPr>
                <w:rFonts w:cs="Times New Roman"/>
                <w:sz w:val="22"/>
                <w:rPrChange w:id="52" w:author="Kristin Jacobsen" w:date="2018-08-21T08:25:00Z">
                  <w:rPr>
                    <w:rFonts w:cs="Times New Roman"/>
                    <w:sz w:val="22"/>
                    <w:lang w:val="da-DK"/>
                  </w:rPr>
                </w:rPrChange>
              </w:rPr>
            </w:pPr>
          </w:p>
          <w:p w14:paraId="3473503F" w14:textId="77777777" w:rsidR="00FF7713" w:rsidRPr="000E3A6D" w:rsidRDefault="00FF7713" w:rsidP="0021071B">
            <w:pPr>
              <w:rPr>
                <w:rFonts w:cs="Times New Roman"/>
                <w:sz w:val="22"/>
                <w:rPrChange w:id="53" w:author="Kristin Jacobsen" w:date="2018-08-21T08:25:00Z">
                  <w:rPr>
                    <w:rFonts w:cs="Times New Roman"/>
                    <w:sz w:val="22"/>
                    <w:lang w:val="da-DK"/>
                  </w:rPr>
                </w:rPrChange>
              </w:rPr>
            </w:pPr>
          </w:p>
          <w:p w14:paraId="46DA557B" w14:textId="77777777" w:rsidR="00FF7713" w:rsidRPr="000E3A6D" w:rsidRDefault="00FF7713" w:rsidP="0021071B">
            <w:pPr>
              <w:rPr>
                <w:rFonts w:cs="Times New Roman"/>
                <w:sz w:val="22"/>
                <w:rPrChange w:id="54" w:author="Kristin Jacobsen" w:date="2018-08-21T08:25:00Z">
                  <w:rPr>
                    <w:rFonts w:cs="Times New Roman"/>
                    <w:sz w:val="22"/>
                    <w:lang w:val="da-DK"/>
                  </w:rPr>
                </w:rPrChange>
              </w:rPr>
            </w:pPr>
          </w:p>
          <w:p w14:paraId="31CDE645" w14:textId="77777777" w:rsidR="00E51E1C" w:rsidRPr="000E3A6D" w:rsidRDefault="00E51E1C" w:rsidP="0021071B">
            <w:pPr>
              <w:rPr>
                <w:rFonts w:cs="Times New Roman"/>
                <w:sz w:val="22"/>
                <w:rPrChange w:id="55" w:author="Kristin Jacobsen" w:date="2018-08-21T08:25:00Z">
                  <w:rPr>
                    <w:rFonts w:cs="Times New Roman"/>
                    <w:sz w:val="22"/>
                    <w:lang w:val="da-DK"/>
                  </w:rPr>
                </w:rPrChange>
              </w:rPr>
            </w:pPr>
          </w:p>
          <w:p w14:paraId="48272A3D" w14:textId="77777777" w:rsidR="00086933" w:rsidRDefault="0021071B" w:rsidP="00E51E1C">
            <w:pPr>
              <w:tabs>
                <w:tab w:val="left" w:pos="6337"/>
              </w:tabs>
              <w:ind w:left="127" w:right="430"/>
              <w:rPr>
                <w:rFonts w:cs="Times New Roman"/>
                <w:sz w:val="22"/>
              </w:rPr>
            </w:pPr>
            <w:r w:rsidRPr="003E2834">
              <w:rPr>
                <w:rFonts w:cs="Times New Roman"/>
                <w:sz w:val="22"/>
              </w:rPr>
              <w:t>But how can we organize a collaboration based on my manuscript?</w:t>
            </w:r>
          </w:p>
          <w:p w14:paraId="4307B58A" w14:textId="77777777" w:rsidR="00E51E1C" w:rsidRDefault="00E51E1C" w:rsidP="00E51E1C">
            <w:pPr>
              <w:tabs>
                <w:tab w:val="left" w:pos="577"/>
                <w:tab w:val="left" w:pos="6337"/>
              </w:tabs>
              <w:ind w:left="127" w:right="430"/>
              <w:rPr>
                <w:rFonts w:cs="Times New Roman"/>
                <w:sz w:val="22"/>
              </w:rPr>
            </w:pPr>
          </w:p>
          <w:p w14:paraId="70ED90B9" w14:textId="218C3609" w:rsidR="0021071B" w:rsidRPr="003E2834" w:rsidRDefault="0021071B" w:rsidP="00E51E1C">
            <w:pPr>
              <w:tabs>
                <w:tab w:val="left" w:pos="577"/>
                <w:tab w:val="left" w:pos="6337"/>
              </w:tabs>
              <w:ind w:left="127" w:right="430"/>
              <w:rPr>
                <w:rFonts w:cs="Times New Roman"/>
                <w:sz w:val="22"/>
              </w:rPr>
            </w:pPr>
            <w:r w:rsidRPr="003E2834">
              <w:rPr>
                <w:rFonts w:cs="Times New Roman"/>
                <w:sz w:val="22"/>
              </w:rPr>
              <w:t xml:space="preserve">You see, dear Poul, I now own a little more than 25 Kr. so money begins to interest me. It is necessary to buy the daily silk stockings. </w:t>
            </w:r>
          </w:p>
          <w:p w14:paraId="64D5F062" w14:textId="77777777" w:rsidR="0021071B" w:rsidRPr="003E2834" w:rsidRDefault="0021071B" w:rsidP="00E51E1C">
            <w:pPr>
              <w:tabs>
                <w:tab w:val="left" w:pos="577"/>
                <w:tab w:val="left" w:pos="6337"/>
              </w:tabs>
              <w:ind w:left="127" w:right="430"/>
              <w:rPr>
                <w:rFonts w:cs="Times New Roman"/>
                <w:sz w:val="22"/>
              </w:rPr>
            </w:pPr>
            <w:r w:rsidRPr="003E2834">
              <w:rPr>
                <w:rFonts w:cs="Times New Roman"/>
                <w:sz w:val="22"/>
              </w:rPr>
              <w:t>How can we arrange ourselves financially?</w:t>
            </w:r>
          </w:p>
          <w:p w14:paraId="7E73BE15" w14:textId="77777777" w:rsidR="0021071B" w:rsidRPr="000E3A6D" w:rsidRDefault="0021071B" w:rsidP="00E51E1C">
            <w:pPr>
              <w:tabs>
                <w:tab w:val="left" w:pos="577"/>
                <w:tab w:val="left" w:pos="6337"/>
              </w:tabs>
              <w:ind w:left="127" w:right="430"/>
              <w:rPr>
                <w:rFonts w:cs="Times New Roman"/>
                <w:sz w:val="22"/>
                <w:rPrChange w:id="56" w:author="Kristin Jacobsen" w:date="2018-08-21T08:25:00Z">
                  <w:rPr>
                    <w:rFonts w:cs="Times New Roman"/>
                    <w:sz w:val="22"/>
                    <w:lang w:val="da-DK"/>
                  </w:rPr>
                </w:rPrChange>
              </w:rPr>
            </w:pPr>
            <w:r w:rsidRPr="000E3A6D">
              <w:rPr>
                <w:rFonts w:cs="Times New Roman"/>
                <w:sz w:val="22"/>
                <w:rPrChange w:id="57" w:author="Kristin Jacobsen" w:date="2018-08-21T08:25:00Z">
                  <w:rPr>
                    <w:rFonts w:cs="Times New Roman"/>
                    <w:sz w:val="22"/>
                    <w:lang w:val="da-DK"/>
                  </w:rPr>
                </w:rPrChange>
              </w:rPr>
              <w:t>That is, the sharing of the spoils!</w:t>
            </w:r>
          </w:p>
          <w:p w14:paraId="39502DB5" w14:textId="77777777" w:rsidR="0021071B" w:rsidRPr="000E3A6D" w:rsidRDefault="0021071B" w:rsidP="00E51E1C">
            <w:pPr>
              <w:tabs>
                <w:tab w:val="left" w:pos="577"/>
                <w:tab w:val="left" w:pos="6337"/>
              </w:tabs>
              <w:ind w:left="127" w:right="430"/>
              <w:rPr>
                <w:rFonts w:cs="Times New Roman"/>
                <w:sz w:val="22"/>
                <w:rPrChange w:id="58" w:author="Kristin Jacobsen" w:date="2018-08-21T08:25:00Z">
                  <w:rPr>
                    <w:rFonts w:cs="Times New Roman"/>
                    <w:sz w:val="22"/>
                    <w:lang w:val="da-DK"/>
                  </w:rPr>
                </w:rPrChange>
              </w:rPr>
            </w:pPr>
            <w:r w:rsidRPr="000E3A6D">
              <w:rPr>
                <w:rFonts w:cs="Times New Roman"/>
                <w:sz w:val="22"/>
                <w:rPrChange w:id="59" w:author="Kristin Jacobsen" w:date="2018-08-21T08:25:00Z">
                  <w:rPr>
                    <w:rFonts w:cs="Times New Roman"/>
                    <w:sz w:val="22"/>
                    <w:lang w:val="da-DK"/>
                  </w:rPr>
                </w:rPrChange>
              </w:rPr>
              <w:t xml:space="preserve">I can borrow money and make a trip to Berlin, if it will be good. </w:t>
            </w:r>
          </w:p>
          <w:p w14:paraId="3BAAB397" w14:textId="77777777" w:rsidR="006108A4" w:rsidRPr="000E3A6D" w:rsidRDefault="006108A4" w:rsidP="00E51E1C">
            <w:pPr>
              <w:tabs>
                <w:tab w:val="left" w:pos="577"/>
                <w:tab w:val="left" w:pos="6337"/>
              </w:tabs>
              <w:ind w:left="127" w:right="430"/>
              <w:rPr>
                <w:rFonts w:cs="Times New Roman"/>
                <w:sz w:val="22"/>
                <w:rPrChange w:id="60" w:author="Kristin Jacobsen" w:date="2018-08-21T08:25:00Z">
                  <w:rPr>
                    <w:rFonts w:cs="Times New Roman"/>
                    <w:sz w:val="22"/>
                    <w:lang w:val="da-DK"/>
                  </w:rPr>
                </w:rPrChange>
              </w:rPr>
            </w:pPr>
          </w:p>
          <w:p w14:paraId="53F638D1" w14:textId="77777777" w:rsidR="0021071B" w:rsidRPr="000E3A6D" w:rsidRDefault="0021071B" w:rsidP="00E51E1C">
            <w:pPr>
              <w:tabs>
                <w:tab w:val="left" w:pos="577"/>
                <w:tab w:val="left" w:pos="6337"/>
              </w:tabs>
              <w:ind w:left="127" w:right="430"/>
              <w:rPr>
                <w:rFonts w:cs="Times New Roman"/>
                <w:sz w:val="22"/>
                <w:rPrChange w:id="61" w:author="Kristin Jacobsen" w:date="2018-08-21T08:25:00Z">
                  <w:rPr>
                    <w:rFonts w:cs="Times New Roman"/>
                    <w:sz w:val="22"/>
                    <w:lang w:val="da-DK"/>
                  </w:rPr>
                </w:rPrChange>
              </w:rPr>
            </w:pPr>
            <w:r w:rsidRPr="000E3A6D">
              <w:rPr>
                <w:rFonts w:cs="Times New Roman"/>
                <w:sz w:val="22"/>
                <w:rPrChange w:id="62" w:author="Kristin Jacobsen" w:date="2018-08-21T08:25:00Z">
                  <w:rPr>
                    <w:rFonts w:cs="Times New Roman"/>
                    <w:sz w:val="22"/>
                    <w:lang w:val="da-DK"/>
                  </w:rPr>
                </w:rPrChange>
              </w:rPr>
              <w:t xml:space="preserve">Please talk soon with Mr. Magnus about this; for it is urgent! I throw up blood in sorrow over this story, but I don’t care. If it is not going well with my book, it won’t go well with me. </w:t>
            </w:r>
          </w:p>
          <w:p w14:paraId="27EE8F61" w14:textId="50FD2309" w:rsidR="0021071B" w:rsidRPr="000E3A6D" w:rsidRDefault="00D84037" w:rsidP="00E51E1C">
            <w:pPr>
              <w:tabs>
                <w:tab w:val="left" w:pos="577"/>
                <w:tab w:val="left" w:pos="6337"/>
              </w:tabs>
              <w:ind w:left="127" w:right="430"/>
              <w:rPr>
                <w:rFonts w:cs="Times New Roman"/>
                <w:sz w:val="22"/>
                <w:rPrChange w:id="63" w:author="Kristin Jacobsen" w:date="2018-08-21T08:25:00Z">
                  <w:rPr>
                    <w:rFonts w:cs="Times New Roman"/>
                    <w:sz w:val="22"/>
                    <w:lang w:val="da-DK"/>
                  </w:rPr>
                </w:rPrChange>
              </w:rPr>
            </w:pPr>
            <w:r w:rsidRPr="000E3A6D">
              <w:rPr>
                <w:rFonts w:cs="Times New Roman"/>
                <w:sz w:val="22"/>
                <w:rPrChange w:id="64" w:author="Kristin Jacobsen" w:date="2018-08-21T08:25:00Z">
                  <w:rPr>
                    <w:rFonts w:cs="Times New Roman"/>
                    <w:sz w:val="22"/>
                    <w:lang w:val="da-DK"/>
                  </w:rPr>
                </w:rPrChange>
              </w:rPr>
              <w:t xml:space="preserve">   </w:t>
            </w:r>
            <w:r w:rsidR="0021071B" w:rsidRPr="000E3A6D">
              <w:rPr>
                <w:rFonts w:cs="Times New Roman"/>
                <w:sz w:val="22"/>
                <w:rPrChange w:id="65" w:author="Kristin Jacobsen" w:date="2018-08-21T08:25:00Z">
                  <w:rPr>
                    <w:rFonts w:cs="Times New Roman"/>
                    <w:sz w:val="22"/>
                    <w:lang w:val="da-DK"/>
                  </w:rPr>
                </w:rPrChange>
              </w:rPr>
              <w:t xml:space="preserve">Must we consider Mr. Hasselbalch’s mission as ended – or will it be </w:t>
            </w:r>
            <w:commentRangeStart w:id="66"/>
            <w:del w:id="67" w:author="Kristin Jacobsen" w:date="2018-08-16T09:24:00Z">
              <w:r w:rsidR="0021071B" w:rsidRPr="000E3A6D" w:rsidDel="00F14F7D">
                <w:rPr>
                  <w:rFonts w:cs="Times New Roman"/>
                  <w:sz w:val="22"/>
                  <w:rPrChange w:id="68" w:author="Kristin Jacobsen" w:date="2018-08-21T08:25:00Z">
                    <w:rPr>
                      <w:rFonts w:cs="Times New Roman"/>
                      <w:sz w:val="22"/>
                      <w:lang w:val="da-DK"/>
                    </w:rPr>
                  </w:rPrChange>
                </w:rPr>
                <w:delText>in deference to</w:delText>
              </w:r>
              <w:commentRangeEnd w:id="66"/>
              <w:r w:rsidR="002618E5" w:rsidDel="00F14F7D">
                <w:rPr>
                  <w:rStyle w:val="CommentReference"/>
                  <w:lang w:val="en-GB"/>
                </w:rPr>
                <w:commentReference w:id="66"/>
              </w:r>
            </w:del>
            <w:ins w:id="69" w:author="Kristin Jacobsen" w:date="2018-08-16T09:24:00Z">
              <w:r w:rsidR="00F14F7D" w:rsidRPr="000E3A6D">
                <w:rPr>
                  <w:rFonts w:cs="Times New Roman"/>
                  <w:sz w:val="22"/>
                  <w:rPrChange w:id="70" w:author="Kristin Jacobsen" w:date="2018-08-21T08:25:00Z">
                    <w:rPr>
                      <w:rFonts w:cs="Times New Roman"/>
                      <w:sz w:val="22"/>
                      <w:lang w:val="da-DK"/>
                    </w:rPr>
                  </w:rPrChange>
                </w:rPr>
                <w:t>respectful of</w:t>
              </w:r>
            </w:ins>
            <w:r w:rsidR="0021071B" w:rsidRPr="000E3A6D">
              <w:rPr>
                <w:rFonts w:cs="Times New Roman"/>
                <w:sz w:val="22"/>
                <w:rPrChange w:id="71" w:author="Kristin Jacobsen" w:date="2018-08-21T08:25:00Z">
                  <w:rPr>
                    <w:rFonts w:cs="Times New Roman"/>
                    <w:sz w:val="22"/>
                    <w:lang w:val="da-DK"/>
                  </w:rPr>
                </w:rPrChange>
              </w:rPr>
              <w:t xml:space="preserve"> Mr. Erwin Magnus to let it go through the Danish publisher, if that is the </w:t>
            </w:r>
            <w:commentRangeStart w:id="72"/>
            <w:del w:id="73" w:author="Kristin Jacobsen" w:date="2018-08-16T09:22:00Z">
              <w:r w:rsidR="0021071B" w:rsidRPr="000E3A6D" w:rsidDel="00E43D18">
                <w:rPr>
                  <w:rFonts w:cs="Times New Roman"/>
                  <w:sz w:val="22"/>
                  <w:rPrChange w:id="74" w:author="Kristin Jacobsen" w:date="2018-08-21T08:25:00Z">
                    <w:rPr>
                      <w:rFonts w:cs="Times New Roman"/>
                      <w:sz w:val="22"/>
                      <w:lang w:val="da-DK"/>
                    </w:rPr>
                  </w:rPrChange>
                </w:rPr>
                <w:delText xml:space="preserve">purpose </w:delText>
              </w:r>
            </w:del>
            <w:commentRangeEnd w:id="72"/>
            <w:ins w:id="75" w:author="Kristin Jacobsen" w:date="2018-08-16T09:22:00Z">
              <w:r w:rsidR="00E43D18" w:rsidRPr="000E3A6D">
                <w:rPr>
                  <w:rFonts w:cs="Times New Roman"/>
                  <w:sz w:val="22"/>
                  <w:rPrChange w:id="76" w:author="Kristin Jacobsen" w:date="2018-08-21T08:25:00Z">
                    <w:rPr>
                      <w:rFonts w:cs="Times New Roman"/>
                      <w:sz w:val="22"/>
                      <w:lang w:val="da-DK"/>
                    </w:rPr>
                  </w:rPrChange>
                </w:rPr>
                <w:t xml:space="preserve">intention </w:t>
              </w:r>
            </w:ins>
            <w:r w:rsidR="002A66C9">
              <w:rPr>
                <w:rStyle w:val="CommentReference"/>
                <w:lang w:val="en-GB"/>
              </w:rPr>
              <w:commentReference w:id="72"/>
            </w:r>
            <w:r w:rsidR="0021071B" w:rsidRPr="000E3A6D">
              <w:rPr>
                <w:rFonts w:cs="Times New Roman"/>
                <w:sz w:val="22"/>
                <w:rPrChange w:id="77" w:author="Kristin Jacobsen" w:date="2018-08-21T08:25:00Z">
                  <w:rPr>
                    <w:rFonts w:cs="Times New Roman"/>
                    <w:sz w:val="22"/>
                    <w:lang w:val="da-DK"/>
                  </w:rPr>
                </w:rPrChange>
              </w:rPr>
              <w:t>or to turn to Ullstein.</w:t>
            </w:r>
          </w:p>
          <w:p w14:paraId="2164A76E" w14:textId="77777777" w:rsidR="00FF7713" w:rsidRPr="000E3A6D" w:rsidRDefault="00FF7713" w:rsidP="00E51E1C">
            <w:pPr>
              <w:tabs>
                <w:tab w:val="left" w:pos="577"/>
                <w:tab w:val="left" w:pos="6337"/>
              </w:tabs>
              <w:ind w:left="127" w:right="430"/>
              <w:rPr>
                <w:rFonts w:cs="Times New Roman"/>
                <w:sz w:val="22"/>
                <w:rPrChange w:id="78" w:author="Kristin Jacobsen" w:date="2018-08-21T08:25:00Z">
                  <w:rPr>
                    <w:rFonts w:cs="Times New Roman"/>
                    <w:sz w:val="22"/>
                    <w:lang w:val="da-DK"/>
                  </w:rPr>
                </w:rPrChange>
              </w:rPr>
            </w:pPr>
          </w:p>
          <w:p w14:paraId="05FF53D5" w14:textId="606DFB08" w:rsidR="0021071B" w:rsidRPr="000E3A6D" w:rsidRDefault="0021071B" w:rsidP="00E51E1C">
            <w:pPr>
              <w:tabs>
                <w:tab w:val="left" w:pos="577"/>
                <w:tab w:val="left" w:pos="6337"/>
              </w:tabs>
              <w:ind w:left="127" w:right="430"/>
              <w:rPr>
                <w:rFonts w:cs="Times New Roman"/>
                <w:sz w:val="22"/>
                <w:rPrChange w:id="79" w:author="Kristin Jacobsen" w:date="2018-08-21T08:25:00Z">
                  <w:rPr>
                    <w:rFonts w:cs="Times New Roman"/>
                    <w:sz w:val="22"/>
                    <w:lang w:val="da-DK"/>
                  </w:rPr>
                </w:rPrChange>
              </w:rPr>
            </w:pPr>
            <w:r w:rsidRPr="000E3A6D">
              <w:rPr>
                <w:rFonts w:cs="Times New Roman"/>
                <w:sz w:val="22"/>
                <w:rPrChange w:id="80" w:author="Kristin Jacobsen" w:date="2018-08-21T08:25:00Z">
                  <w:rPr>
                    <w:rFonts w:cs="Times New Roman"/>
                    <w:sz w:val="22"/>
                    <w:lang w:val="da-DK"/>
                  </w:rPr>
                </w:rPrChange>
              </w:rPr>
              <w:t>By the way, I am awaiting a response from ”Drei Masken”</w:t>
            </w:r>
            <w:r w:rsidR="00FF7713" w:rsidRPr="000E3A6D">
              <w:rPr>
                <w:rFonts w:cs="Times New Roman"/>
                <w:sz w:val="22"/>
                <w:rPrChange w:id="81" w:author="Kristin Jacobsen" w:date="2018-08-21T08:25:00Z">
                  <w:rPr>
                    <w:rFonts w:cs="Times New Roman"/>
                    <w:sz w:val="22"/>
                    <w:lang w:val="da-DK"/>
                  </w:rPr>
                </w:rPrChange>
              </w:rPr>
              <w:t xml:space="preserve"> soon</w:t>
            </w:r>
          </w:p>
          <w:p w14:paraId="1EB87D93" w14:textId="26B64273" w:rsidR="006108A4" w:rsidRPr="000E3A6D" w:rsidRDefault="00FF7713" w:rsidP="00E51E1C">
            <w:pPr>
              <w:tabs>
                <w:tab w:val="left" w:pos="577"/>
                <w:tab w:val="left" w:pos="6337"/>
              </w:tabs>
              <w:ind w:left="127" w:right="250"/>
              <w:rPr>
                <w:rFonts w:cs="Times New Roman"/>
                <w:sz w:val="22"/>
                <w:rPrChange w:id="82" w:author="Kristin Jacobsen" w:date="2018-08-21T08:25:00Z">
                  <w:rPr>
                    <w:rFonts w:cs="Times New Roman"/>
                    <w:sz w:val="22"/>
                    <w:lang w:val="da-DK"/>
                  </w:rPr>
                </w:rPrChange>
              </w:rPr>
            </w:pPr>
            <w:r w:rsidRPr="000E3A6D">
              <w:rPr>
                <w:rFonts w:cs="Times New Roman"/>
                <w:sz w:val="22"/>
                <w:rPrChange w:id="83" w:author="Kristin Jacobsen" w:date="2018-08-21T08:25:00Z">
                  <w:rPr>
                    <w:rFonts w:cs="Times New Roman"/>
                    <w:sz w:val="22"/>
                    <w:lang w:val="da-DK"/>
                  </w:rPr>
                </w:rPrChange>
              </w:rPr>
              <w:t xml:space="preserve">          </w:t>
            </w:r>
            <w:r w:rsidR="0021071B" w:rsidRPr="000E3A6D">
              <w:rPr>
                <w:rFonts w:cs="Times New Roman"/>
                <w:sz w:val="22"/>
                <w:rPrChange w:id="84" w:author="Kristin Jacobsen" w:date="2018-08-21T08:25:00Z">
                  <w:rPr>
                    <w:rFonts w:cs="Times New Roman"/>
                    <w:sz w:val="22"/>
                    <w:lang w:val="da-DK"/>
                  </w:rPr>
                </w:rPrChange>
              </w:rPr>
              <w:t xml:space="preserve">However, the first fragment by itself does not give a complete idea about the book, which is tightly written – and the end is the best.  </w:t>
            </w:r>
          </w:p>
          <w:p w14:paraId="3E877DDC" w14:textId="77777777" w:rsidR="0021071B" w:rsidRPr="000E3A6D" w:rsidRDefault="0021071B" w:rsidP="00E51E1C">
            <w:pPr>
              <w:tabs>
                <w:tab w:val="left" w:pos="577"/>
                <w:tab w:val="left" w:pos="6337"/>
              </w:tabs>
              <w:ind w:left="127" w:right="430"/>
              <w:rPr>
                <w:rFonts w:cs="Times New Roman"/>
                <w:sz w:val="22"/>
                <w:rPrChange w:id="85" w:author="Kristin Jacobsen" w:date="2018-08-21T08:25:00Z">
                  <w:rPr>
                    <w:rFonts w:cs="Times New Roman"/>
                    <w:sz w:val="22"/>
                    <w:lang w:val="da-DK"/>
                  </w:rPr>
                </w:rPrChange>
              </w:rPr>
            </w:pPr>
            <w:r w:rsidRPr="000E3A6D">
              <w:rPr>
                <w:rFonts w:cs="Times New Roman"/>
                <w:sz w:val="22"/>
                <w:rPrChange w:id="86" w:author="Kristin Jacobsen" w:date="2018-08-21T08:25:00Z">
                  <w:rPr>
                    <w:rFonts w:cs="Times New Roman"/>
                    <w:sz w:val="22"/>
                    <w:lang w:val="da-DK"/>
                  </w:rPr>
                </w:rPrChange>
              </w:rPr>
              <w:t>As the title I had: ”How Lili Became a Real Girl”</w:t>
            </w:r>
          </w:p>
          <w:p w14:paraId="4ED5C9DA" w14:textId="72DCC6BE" w:rsidR="00086933" w:rsidRDefault="0021071B" w:rsidP="00E51E1C">
            <w:pPr>
              <w:tabs>
                <w:tab w:val="left" w:pos="577"/>
                <w:tab w:val="left" w:pos="6497"/>
              </w:tabs>
              <w:ind w:left="127" w:right="160"/>
              <w:rPr>
                <w:rFonts w:cs="Times New Roman"/>
                <w:sz w:val="22"/>
              </w:rPr>
            </w:pPr>
            <w:r w:rsidRPr="003E2834">
              <w:rPr>
                <w:rFonts w:cs="Times New Roman"/>
                <w:sz w:val="22"/>
              </w:rPr>
              <w:t xml:space="preserve">“From Man Into Woman” is a little dry and misleading. Bé might have been a gentleman, but apart from that I do not think he had </w:t>
            </w:r>
            <w:r w:rsidR="006108A4">
              <w:rPr>
                <w:rFonts w:cs="Times New Roman"/>
                <w:sz w:val="22"/>
              </w:rPr>
              <w:t xml:space="preserve">much to </w:t>
            </w:r>
            <w:del w:id="87" w:author="Marianne" w:date="2018-07-24T18:39:00Z">
              <w:r w:rsidR="006108A4" w:rsidDel="008F2B94">
                <w:rPr>
                  <w:rFonts w:cs="Times New Roman"/>
                  <w:sz w:val="22"/>
                </w:rPr>
                <w:delText>contribute to the book</w:delText>
              </w:r>
            </w:del>
            <w:ins w:id="88" w:author="Marianne" w:date="2018-07-24T18:39:00Z">
              <w:r w:rsidR="008F2B94">
                <w:rPr>
                  <w:rFonts w:cs="Times New Roman"/>
                  <w:sz w:val="22"/>
                </w:rPr>
                <w:t>boast of</w:t>
              </w:r>
            </w:ins>
            <w:r w:rsidRPr="003E2834">
              <w:rPr>
                <w:rFonts w:cs="Times New Roman"/>
                <w:sz w:val="22"/>
              </w:rPr>
              <w:t xml:space="preserve">. Fortunately, that is </w:t>
            </w:r>
            <w:r w:rsidRPr="000E3A6D">
              <w:rPr>
                <w:rFonts w:cs="Times New Roman"/>
                <w:sz w:val="22"/>
                <w:rPrChange w:id="89" w:author="Kristin Jacobsen" w:date="2018-08-21T08:25:00Z">
                  <w:rPr>
                    <w:rFonts w:cs="Times New Roman"/>
                    <w:sz w:val="22"/>
                    <w:lang w:val="da-DK"/>
                  </w:rPr>
                </w:rPrChange>
              </w:rPr>
              <w:t xml:space="preserve">something your little innocent friend does not remember. </w:t>
            </w:r>
          </w:p>
          <w:p w14:paraId="6DF4542E" w14:textId="77777777" w:rsidR="00086933" w:rsidRDefault="00086933" w:rsidP="00E51E1C">
            <w:pPr>
              <w:tabs>
                <w:tab w:val="left" w:pos="577"/>
              </w:tabs>
              <w:ind w:left="127" w:right="430"/>
              <w:rPr>
                <w:rFonts w:cs="Times New Roman"/>
                <w:sz w:val="22"/>
              </w:rPr>
            </w:pPr>
          </w:p>
          <w:p w14:paraId="07917E68" w14:textId="7AAD85D6" w:rsidR="0021071B" w:rsidRPr="00086933" w:rsidRDefault="0021071B" w:rsidP="00E51E1C">
            <w:pPr>
              <w:tabs>
                <w:tab w:val="left" w:pos="577"/>
              </w:tabs>
              <w:ind w:left="127" w:right="430"/>
              <w:rPr>
                <w:rFonts w:cs="Times New Roman"/>
                <w:sz w:val="22"/>
              </w:rPr>
            </w:pPr>
            <w:r w:rsidRPr="000E3A6D">
              <w:rPr>
                <w:rFonts w:cs="Times New Roman"/>
                <w:sz w:val="22"/>
                <w:rPrChange w:id="90" w:author="Kristin Jacobsen" w:date="2018-08-21T08:25:00Z">
                  <w:rPr>
                    <w:rFonts w:cs="Times New Roman"/>
                    <w:sz w:val="22"/>
                    <w:lang w:val="da-DK"/>
                  </w:rPr>
                </w:rPrChange>
              </w:rPr>
              <w:t>Your Lili</w:t>
            </w:r>
          </w:p>
          <w:p w14:paraId="73AB0B6F" w14:textId="77777777" w:rsidR="0021071B" w:rsidRPr="003E2834" w:rsidRDefault="0021071B" w:rsidP="00E51E1C">
            <w:pPr>
              <w:tabs>
                <w:tab w:val="left" w:pos="577"/>
                <w:tab w:val="left" w:pos="6247"/>
              </w:tabs>
              <w:ind w:left="127"/>
              <w:rPr>
                <w:rFonts w:cs="Times New Roman"/>
                <w:sz w:val="22"/>
              </w:rPr>
            </w:pPr>
          </w:p>
          <w:p w14:paraId="669DEADB" w14:textId="5644CC90" w:rsidR="00A10829" w:rsidRPr="00E51E1C" w:rsidRDefault="0021071B" w:rsidP="00E51E1C">
            <w:pPr>
              <w:tabs>
                <w:tab w:val="left" w:pos="577"/>
                <w:tab w:val="left" w:pos="6247"/>
              </w:tabs>
              <w:ind w:left="127"/>
              <w:rPr>
                <w:rFonts w:cs="Times New Roman"/>
                <w:sz w:val="22"/>
              </w:rPr>
            </w:pPr>
            <w:r w:rsidRPr="003E2834">
              <w:rPr>
                <w:rFonts w:cs="Times New Roman"/>
                <w:sz w:val="22"/>
              </w:rPr>
              <w:t>A thousand greetings to Vibeke</w:t>
            </w:r>
          </w:p>
        </w:tc>
      </w:tr>
    </w:tbl>
    <w:p w14:paraId="0143E32D" w14:textId="77777777" w:rsidR="003D4143" w:rsidRPr="003E2834" w:rsidRDefault="003D4143">
      <w:pPr>
        <w:rPr>
          <w:rFonts w:cs="Times New Roman"/>
          <w:sz w:val="22"/>
        </w:rPr>
      </w:pPr>
    </w:p>
    <w:sectPr w:rsidR="003D4143" w:rsidRPr="003E2834" w:rsidSect="00A10829">
      <w:headerReference w:type="default" r:id="rId10"/>
      <w:pgSz w:w="16838" w:h="11906" w:orient="landscape"/>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arianne" w:date="2018-08-16T09:08:00Z" w:initials="M">
    <w:p w14:paraId="70F7EA07" w14:textId="043C24C3" w:rsidR="00F211B8" w:rsidRPr="00F211B8" w:rsidRDefault="00F211B8">
      <w:pPr>
        <w:pStyle w:val="CommentText"/>
      </w:pPr>
      <w:r>
        <w:rPr>
          <w:rStyle w:val="CommentReference"/>
        </w:rPr>
        <w:annotationRef/>
      </w:r>
      <w:r>
        <w:t xml:space="preserve">I wonder if this word is </w:t>
      </w:r>
      <w:r>
        <w:rPr>
          <w:i/>
        </w:rPr>
        <w:t>Øren</w:t>
      </w:r>
      <w:r>
        <w:t xml:space="preserve"> (ears)?</w:t>
      </w:r>
      <w:r w:rsidR="00FE7799">
        <w:t xml:space="preserve"> CHANGE MADE</w:t>
      </w:r>
    </w:p>
  </w:comment>
  <w:comment w:id="15" w:author="Marianne" w:date="2018-08-16T09:21:00Z" w:initials="M">
    <w:p w14:paraId="4ADB2DBA" w14:textId="2030892C" w:rsidR="003807E7" w:rsidRPr="00127C4C" w:rsidRDefault="003807E7">
      <w:pPr>
        <w:pStyle w:val="CommentText"/>
      </w:pPr>
      <w:r>
        <w:rPr>
          <w:rStyle w:val="CommentReference"/>
        </w:rPr>
        <w:annotationRef/>
      </w:r>
      <w:r w:rsidR="00127C4C">
        <w:t xml:space="preserve">I think it says </w:t>
      </w:r>
      <w:r w:rsidR="00127C4C">
        <w:rPr>
          <w:i/>
        </w:rPr>
        <w:t>sorrig</w:t>
      </w:r>
      <w:r w:rsidR="00127C4C">
        <w:t xml:space="preserve">, an older </w:t>
      </w:r>
      <w:r w:rsidR="006D6DB9">
        <w:t xml:space="preserve">or dialect </w:t>
      </w:r>
      <w:r w:rsidR="00127C4C">
        <w:t xml:space="preserve">form of </w:t>
      </w:r>
      <w:r w:rsidR="00127C4C">
        <w:rPr>
          <w:i/>
        </w:rPr>
        <w:t>sorg</w:t>
      </w:r>
      <w:r w:rsidR="00127C4C">
        <w:t>.</w:t>
      </w:r>
      <w:r w:rsidR="00E43D18">
        <w:t xml:space="preserve"> CHANGE MADE</w:t>
      </w:r>
    </w:p>
  </w:comment>
  <w:comment w:id="23" w:author="Marianne" w:date="2018-08-16T09:23:00Z" w:initials="M">
    <w:p w14:paraId="40330B4A" w14:textId="7492B652" w:rsidR="009258BE" w:rsidRPr="009258BE" w:rsidRDefault="009258BE">
      <w:pPr>
        <w:pStyle w:val="CommentText"/>
      </w:pPr>
      <w:r>
        <w:rPr>
          <w:rStyle w:val="CommentReference"/>
        </w:rPr>
        <w:annotationRef/>
      </w:r>
      <w:r>
        <w:t xml:space="preserve">Could this be </w:t>
      </w:r>
      <w:r>
        <w:rPr>
          <w:i/>
        </w:rPr>
        <w:t>rose</w:t>
      </w:r>
      <w:r>
        <w:t xml:space="preserve">? </w:t>
      </w:r>
      <w:r>
        <w:rPr>
          <w:i/>
        </w:rPr>
        <w:t>Rose sig af</w:t>
      </w:r>
      <w:r>
        <w:t xml:space="preserve"> means boast of</w:t>
      </w:r>
      <w:r w:rsidR="00BE1EDD">
        <w:t xml:space="preserve"> and would make sense in the context.</w:t>
      </w:r>
      <w:r w:rsidR="00CF17B7">
        <w:t xml:space="preserve"> CHANGE MADE</w:t>
      </w:r>
    </w:p>
  </w:comment>
  <w:comment w:id="26" w:author="Marianne" w:date="2018-08-16T09:23:00Z" w:initials="M">
    <w:p w14:paraId="351530DA" w14:textId="2BAFBB57" w:rsidR="00676B9F" w:rsidRDefault="00676B9F">
      <w:pPr>
        <w:pStyle w:val="CommentText"/>
      </w:pPr>
      <w:r>
        <w:rPr>
          <w:rStyle w:val="CommentReference"/>
        </w:rPr>
        <w:annotationRef/>
      </w:r>
      <w:r>
        <w:t xml:space="preserve">I </w:t>
      </w:r>
      <w:r w:rsidR="00DA4720">
        <w:t>don’t think</w:t>
      </w:r>
      <w:r>
        <w:t xml:space="preserve"> the note</w:t>
      </w:r>
      <w:r w:rsidR="00DA4720">
        <w:t xml:space="preserve"> is necessary</w:t>
      </w:r>
      <w:r>
        <w:t xml:space="preserve">. </w:t>
      </w:r>
      <w:r w:rsidR="002F109B">
        <w:t>CHANGE MADE</w:t>
      </w:r>
    </w:p>
  </w:comment>
  <w:comment w:id="34" w:author="Marianne" w:date="2018-07-24T18:27:00Z" w:initials="M">
    <w:p w14:paraId="04F4ECCE" w14:textId="4466174E" w:rsidR="00226009" w:rsidRDefault="00226009">
      <w:pPr>
        <w:pStyle w:val="CommentText"/>
      </w:pPr>
      <w:r>
        <w:rPr>
          <w:rStyle w:val="CommentReference"/>
        </w:rPr>
        <w:annotationRef/>
      </w:r>
      <w:r>
        <w:t>Or “ears”.</w:t>
      </w:r>
    </w:p>
  </w:comment>
  <w:comment w:id="42" w:author="Marianne" w:date="2018-08-16T09:14:00Z" w:initials="M">
    <w:p w14:paraId="70C43DA5" w14:textId="7A106AF8" w:rsidR="00DC7E56" w:rsidRDefault="00DC7E56">
      <w:pPr>
        <w:pStyle w:val="CommentText"/>
      </w:pPr>
      <w:r>
        <w:rPr>
          <w:rStyle w:val="CommentReference"/>
        </w:rPr>
        <w:annotationRef/>
      </w:r>
      <w:r>
        <w:t>Perhaps “is due to” rather than “depend”.</w:t>
      </w:r>
      <w:r w:rsidR="00172F8D">
        <w:t xml:space="preserve"> CHANGE MADE</w:t>
      </w:r>
    </w:p>
  </w:comment>
  <w:comment w:id="66" w:author="Marianne" w:date="2018-08-16T09:25:00Z" w:initials="M">
    <w:p w14:paraId="2DAD6A6A" w14:textId="77777777" w:rsidR="002618E5" w:rsidRDefault="002618E5">
      <w:pPr>
        <w:pStyle w:val="CommentText"/>
      </w:pPr>
      <w:r>
        <w:rPr>
          <w:rStyle w:val="CommentReference"/>
        </w:rPr>
        <w:annotationRef/>
      </w:r>
      <w:r>
        <w:t>I think the meaning is something like: “will it be honourable in consideration of Mr. Erwin Magnus”</w:t>
      </w:r>
    </w:p>
    <w:p w14:paraId="7F90F222" w14:textId="40CB7C0A" w:rsidR="002618E5" w:rsidRDefault="002618E5">
      <w:pPr>
        <w:pStyle w:val="CommentText"/>
      </w:pPr>
      <w:r>
        <w:t>I don’t know how to express that properly in English.</w:t>
      </w:r>
      <w:r w:rsidR="00A779A6">
        <w:t xml:space="preserve"> CHANGED FROM “in deference to” TO “respectful of”</w:t>
      </w:r>
    </w:p>
  </w:comment>
  <w:comment w:id="72" w:author="Marianne" w:date="2018-08-16T09:22:00Z" w:initials="M">
    <w:p w14:paraId="714B7893" w14:textId="3878986B" w:rsidR="002A66C9" w:rsidRDefault="002A66C9">
      <w:pPr>
        <w:pStyle w:val="CommentText"/>
      </w:pPr>
      <w:r>
        <w:rPr>
          <w:rStyle w:val="CommentReference"/>
        </w:rPr>
        <w:annotationRef/>
      </w:r>
      <w:r>
        <w:t>Or intention?</w:t>
      </w:r>
      <w:r w:rsidR="00213332">
        <w:t xml:space="preserve"> CHANGE MADE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F7EA07" w15:done="0"/>
  <w15:commentEx w15:paraId="4ADB2DBA" w15:done="0"/>
  <w15:commentEx w15:paraId="40330B4A" w15:done="0"/>
  <w15:commentEx w15:paraId="351530DA" w15:done="0"/>
  <w15:commentEx w15:paraId="04F4ECCE" w15:done="0"/>
  <w15:commentEx w15:paraId="70C43DA5" w15:done="0"/>
  <w15:commentEx w15:paraId="7F90F222" w15:done="0"/>
  <w15:commentEx w15:paraId="714B78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F7EA07" w16cid:durableId="1F01E9E2"/>
  <w16cid:commentId w16cid:paraId="4ADB2DBA" w16cid:durableId="1F01EBB5"/>
  <w16cid:commentId w16cid:paraId="40330B4A" w16cid:durableId="1F01ED06"/>
  <w16cid:commentId w16cid:paraId="351530DA" w16cid:durableId="1F01ED8A"/>
  <w16cid:commentId w16cid:paraId="04F4ECCE" w16cid:durableId="1F01EDF9"/>
  <w16cid:commentId w16cid:paraId="70C43DA5" w16cid:durableId="1F01EE52"/>
  <w16cid:commentId w16cid:paraId="7F90F222" w16cid:durableId="1F01F022"/>
  <w16cid:commentId w16cid:paraId="714B7893" w16cid:durableId="1F01F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68C7F" w14:textId="77777777" w:rsidR="00362D54" w:rsidRDefault="00362D54" w:rsidP="00610CA0">
      <w:pPr>
        <w:spacing w:line="240" w:lineRule="auto"/>
      </w:pPr>
      <w:r>
        <w:separator/>
      </w:r>
    </w:p>
  </w:endnote>
  <w:endnote w:type="continuationSeparator" w:id="0">
    <w:p w14:paraId="4E13BEDF" w14:textId="77777777" w:rsidR="00362D54" w:rsidRDefault="00362D54" w:rsidP="00610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B7ECF" w14:textId="77777777" w:rsidR="00362D54" w:rsidRDefault="00362D54" w:rsidP="00610CA0">
      <w:pPr>
        <w:spacing w:line="240" w:lineRule="auto"/>
      </w:pPr>
      <w:r>
        <w:separator/>
      </w:r>
    </w:p>
  </w:footnote>
  <w:footnote w:type="continuationSeparator" w:id="0">
    <w:p w14:paraId="2E5E8EDE" w14:textId="77777777" w:rsidR="00362D54" w:rsidRDefault="00362D54" w:rsidP="00610CA0">
      <w:pPr>
        <w:spacing w:line="240" w:lineRule="auto"/>
      </w:pPr>
      <w:r>
        <w:continuationSeparator/>
      </w:r>
    </w:p>
  </w:footnote>
  <w:footnote w:id="1">
    <w:p w14:paraId="673CA42E" w14:textId="25C4C6C5" w:rsidR="00FF7713" w:rsidRPr="0021071B" w:rsidRDefault="00FF7713">
      <w:pPr>
        <w:pStyle w:val="FootnoteText"/>
        <w:rPr>
          <w:sz w:val="20"/>
          <w:szCs w:val="20"/>
        </w:rPr>
      </w:pPr>
      <w:r>
        <w:rPr>
          <w:rStyle w:val="FootnoteReference"/>
        </w:rPr>
        <w:footnoteRef/>
      </w:r>
      <w:r>
        <w:t xml:space="preserve"> </w:t>
      </w:r>
      <w:r>
        <w:rPr>
          <w:sz w:val="20"/>
          <w:szCs w:val="20"/>
        </w:rPr>
        <w:t xml:space="preserve">Name of a publisher. </w:t>
      </w:r>
    </w:p>
  </w:footnote>
  <w:footnote w:id="2">
    <w:p w14:paraId="00C9DCD3" w14:textId="440740BC" w:rsidR="00FF7713" w:rsidRPr="00FF7713" w:rsidRDefault="00FF7713">
      <w:pPr>
        <w:pStyle w:val="FootnoteText"/>
        <w:rPr>
          <w:sz w:val="20"/>
          <w:szCs w:val="20"/>
        </w:rPr>
      </w:pPr>
      <w:r>
        <w:rPr>
          <w:rStyle w:val="FootnoteReference"/>
        </w:rPr>
        <w:footnoteRef/>
      </w:r>
      <w:r>
        <w:t xml:space="preserve"> </w:t>
      </w:r>
      <w:r>
        <w:rPr>
          <w:sz w:val="20"/>
          <w:szCs w:val="20"/>
        </w:rPr>
        <w:t xml:space="preserve">Name of a publisher. </w:t>
      </w:r>
    </w:p>
  </w:footnote>
  <w:footnote w:id="3">
    <w:p w14:paraId="104157C1" w14:textId="5029F674" w:rsidR="006108A4" w:rsidRPr="006108A4" w:rsidDel="002F109B" w:rsidRDefault="006108A4">
      <w:pPr>
        <w:pStyle w:val="FootnoteText"/>
        <w:rPr>
          <w:del w:id="28" w:author="Kristin Jacobsen" w:date="2018-08-16T09:23:00Z"/>
          <w:sz w:val="20"/>
          <w:szCs w:val="20"/>
        </w:rPr>
      </w:pPr>
      <w:del w:id="29" w:author="Kristin Jacobsen" w:date="2018-08-16T09:23:00Z">
        <w:r w:rsidDel="002F109B">
          <w:rPr>
            <w:rStyle w:val="FootnoteReference"/>
          </w:rPr>
          <w:footnoteRef/>
        </w:r>
        <w:r w:rsidDel="002F109B">
          <w:delText xml:space="preserve"> </w:delText>
        </w:r>
        <w:r w:rsidR="00D866CE" w:rsidDel="002F109B">
          <w:rPr>
            <w:sz w:val="20"/>
            <w:szCs w:val="20"/>
          </w:rPr>
          <w:delText>Implied</w:delText>
        </w:r>
        <w:r w:rsidDel="002F109B">
          <w:rPr>
            <w:sz w:val="20"/>
            <w:szCs w:val="20"/>
          </w:rPr>
          <w:delText xml:space="preserve"> </w:delText>
        </w:r>
        <w:r w:rsidR="00A51813" w:rsidDel="002F109B">
          <w:rPr>
            <w:sz w:val="20"/>
            <w:szCs w:val="20"/>
          </w:rPr>
          <w:delText xml:space="preserve">phrase “the </w:delText>
        </w:r>
        <w:r w:rsidDel="002F109B">
          <w:rPr>
            <w:sz w:val="20"/>
            <w:szCs w:val="20"/>
          </w:rPr>
          <w:delText>book</w:delText>
        </w:r>
        <w:r w:rsidR="00A51813" w:rsidDel="002F109B">
          <w:rPr>
            <w:sz w:val="20"/>
            <w:szCs w:val="20"/>
          </w:rPr>
          <w:delText>”</w:delText>
        </w:r>
        <w:r w:rsidDel="002F109B">
          <w:rPr>
            <w:sz w:val="20"/>
            <w:szCs w:val="20"/>
          </w:rPr>
          <w:delText xml:space="preserve"> is</w:delText>
        </w:r>
        <w:r w:rsidR="006E44E1" w:rsidDel="002F109B">
          <w:rPr>
            <w:sz w:val="20"/>
            <w:szCs w:val="20"/>
          </w:rPr>
          <w:delText xml:space="preserve"> </w:delText>
        </w:r>
        <w:r w:rsidDel="002F109B">
          <w:rPr>
            <w:sz w:val="20"/>
            <w:szCs w:val="20"/>
          </w:rPr>
          <w:delText xml:space="preserve">included in the translation. </w:delText>
        </w:r>
      </w:del>
    </w:p>
  </w:footnote>
  <w:footnote w:id="4">
    <w:p w14:paraId="32D4FF0D" w14:textId="1F427E6E" w:rsidR="00E51E1C" w:rsidRDefault="00E51E1C">
      <w:pPr>
        <w:pStyle w:val="FootnoteText"/>
      </w:pPr>
      <w:r>
        <w:rPr>
          <w:rStyle w:val="FootnoteReference"/>
        </w:rPr>
        <w:footnoteRef/>
      </w:r>
      <w:r>
        <w:t xml:space="preserve"> </w:t>
      </w:r>
      <w:r w:rsidRPr="000E3A6D">
        <w:rPr>
          <w:rFonts w:cs="Times New Roman"/>
          <w:sz w:val="22"/>
          <w:szCs w:val="22"/>
          <w:rPrChange w:id="30" w:author="Kristin Jacobsen" w:date="2018-08-21T08:25:00Z">
            <w:rPr>
              <w:rFonts w:cs="Times New Roman"/>
              <w:sz w:val="22"/>
              <w:szCs w:val="22"/>
              <w:lang w:val="da-DK"/>
            </w:rPr>
          </w:rPrChange>
        </w:rPr>
        <w:t>Written upside down at top of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79025" w14:textId="7431380A" w:rsidR="00084E4C" w:rsidRPr="00D808DA" w:rsidRDefault="00114A0A" w:rsidP="00084E4C">
    <w:pPr>
      <w:rPr>
        <w:rFonts w:cs="Times New Roman"/>
        <w:b/>
        <w:szCs w:val="24"/>
      </w:rPr>
    </w:pPr>
    <w:r>
      <w:rPr>
        <w:rFonts w:cs="Times New Roman"/>
        <w:b/>
        <w:szCs w:val="24"/>
      </w:rPr>
      <w:t xml:space="preserve">To: </w:t>
    </w:r>
    <w:r w:rsidRPr="00D808DA">
      <w:rPr>
        <w:b/>
        <w:szCs w:val="24"/>
      </w:rPr>
      <w:t>Poul Knudsen</w:t>
    </w:r>
    <w:r w:rsidRPr="00D808DA">
      <w:rPr>
        <w:rFonts w:cs="Times New Roman"/>
        <w:b/>
        <w:szCs w:val="24"/>
      </w:rPr>
      <w:t xml:space="preserve"> </w:t>
    </w:r>
  </w:p>
  <w:p w14:paraId="5261ADC9" w14:textId="1969D826" w:rsidR="00084E4C" w:rsidRPr="00D808DA" w:rsidRDefault="00114A0A" w:rsidP="00084E4C">
    <w:pPr>
      <w:pStyle w:val="Header"/>
      <w:rPr>
        <w:rFonts w:cs="Times New Roman"/>
        <w:b/>
        <w:szCs w:val="24"/>
      </w:rPr>
    </w:pPr>
    <w:r>
      <w:rPr>
        <w:rFonts w:cs="Times New Roman"/>
        <w:b/>
        <w:szCs w:val="24"/>
      </w:rPr>
      <w:t xml:space="preserve">From: </w:t>
    </w:r>
    <w:r w:rsidRPr="00D808DA">
      <w:rPr>
        <w:b/>
        <w:szCs w:val="24"/>
      </w:rPr>
      <w:t>Lili Ilse Elvenes</w:t>
    </w:r>
    <w:r w:rsidR="00084E4C" w:rsidRPr="00D808DA">
      <w:rPr>
        <w:rFonts w:cs="Times New Roman"/>
        <w:b/>
        <w:szCs w:val="24"/>
      </w:rPr>
      <w:t xml:space="preserve"> (</w:t>
    </w:r>
    <w:r w:rsidR="0060583B">
      <w:rPr>
        <w:rFonts w:cs="Times New Roman"/>
        <w:b/>
        <w:szCs w:val="24"/>
      </w:rPr>
      <w:t>letter is in</w:t>
    </w:r>
    <w:r w:rsidR="00084E4C" w:rsidRPr="00D808DA">
      <w:rPr>
        <w:rFonts w:cs="Times New Roman"/>
        <w:b/>
        <w:szCs w:val="24"/>
      </w:rPr>
      <w:t xml:space="preserve"> The Royal Library</w:t>
    </w:r>
    <w:r w:rsidR="00084E4C">
      <w:rPr>
        <w:rFonts w:cs="Times New Roman"/>
        <w:b/>
        <w:szCs w:val="24"/>
      </w:rPr>
      <w:t>, Copenhagen</w:t>
    </w:r>
    <w:r w:rsidR="00084E4C" w:rsidRPr="00D808DA">
      <w:rPr>
        <w:rFonts w:cs="Times New Roman"/>
        <w:b/>
        <w:szCs w:val="24"/>
      </w:rPr>
      <w:t>)</w:t>
    </w:r>
  </w:p>
  <w:p w14:paraId="115A5D46" w14:textId="77777777" w:rsidR="00FF7713" w:rsidRDefault="00FF771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tin Jacobsen">
    <w15:presenceInfo w15:providerId="Windows Live" w15:userId="a065d8ce93d0fa9e"/>
  </w15:person>
  <w15:person w15:author="Marianne">
    <w15:presenceInfo w15:providerId="None" w15:userId="Mari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0829"/>
    <w:rsid w:val="00010567"/>
    <w:rsid w:val="0001096D"/>
    <w:rsid w:val="00036430"/>
    <w:rsid w:val="00084E4C"/>
    <w:rsid w:val="00086933"/>
    <w:rsid w:val="000E3A6D"/>
    <w:rsid w:val="001134BD"/>
    <w:rsid w:val="00114A0A"/>
    <w:rsid w:val="00122B78"/>
    <w:rsid w:val="00127C4C"/>
    <w:rsid w:val="00136076"/>
    <w:rsid w:val="00140512"/>
    <w:rsid w:val="00170687"/>
    <w:rsid w:val="00172F8D"/>
    <w:rsid w:val="0021071B"/>
    <w:rsid w:val="00213332"/>
    <w:rsid w:val="00222FA7"/>
    <w:rsid w:val="00226009"/>
    <w:rsid w:val="002618E5"/>
    <w:rsid w:val="002A66C9"/>
    <w:rsid w:val="002B6ED1"/>
    <w:rsid w:val="002F082F"/>
    <w:rsid w:val="002F109B"/>
    <w:rsid w:val="003161E8"/>
    <w:rsid w:val="00331C71"/>
    <w:rsid w:val="00362485"/>
    <w:rsid w:val="00362D54"/>
    <w:rsid w:val="003807E7"/>
    <w:rsid w:val="003D4143"/>
    <w:rsid w:val="003D6DD0"/>
    <w:rsid w:val="003E2834"/>
    <w:rsid w:val="004026D1"/>
    <w:rsid w:val="0042642C"/>
    <w:rsid w:val="0060583B"/>
    <w:rsid w:val="006108A4"/>
    <w:rsid w:val="00610CA0"/>
    <w:rsid w:val="00631FA9"/>
    <w:rsid w:val="00676B9F"/>
    <w:rsid w:val="00684C34"/>
    <w:rsid w:val="00687A06"/>
    <w:rsid w:val="0069063A"/>
    <w:rsid w:val="006C2FCA"/>
    <w:rsid w:val="006D6DB9"/>
    <w:rsid w:val="006E44E1"/>
    <w:rsid w:val="006F1F81"/>
    <w:rsid w:val="00715E60"/>
    <w:rsid w:val="00757C76"/>
    <w:rsid w:val="00797CA5"/>
    <w:rsid w:val="007E7206"/>
    <w:rsid w:val="00827723"/>
    <w:rsid w:val="008862AD"/>
    <w:rsid w:val="008F1BB2"/>
    <w:rsid w:val="008F2B94"/>
    <w:rsid w:val="009258BE"/>
    <w:rsid w:val="009C07C6"/>
    <w:rsid w:val="00A10829"/>
    <w:rsid w:val="00A12073"/>
    <w:rsid w:val="00A51813"/>
    <w:rsid w:val="00A75081"/>
    <w:rsid w:val="00A75AD3"/>
    <w:rsid w:val="00A779A6"/>
    <w:rsid w:val="00A84869"/>
    <w:rsid w:val="00A92045"/>
    <w:rsid w:val="00AF7740"/>
    <w:rsid w:val="00B36D37"/>
    <w:rsid w:val="00B67A83"/>
    <w:rsid w:val="00BB4D1E"/>
    <w:rsid w:val="00BE1EDD"/>
    <w:rsid w:val="00BE6AAF"/>
    <w:rsid w:val="00CB11B0"/>
    <w:rsid w:val="00CB672B"/>
    <w:rsid w:val="00CB7F93"/>
    <w:rsid w:val="00CF17B7"/>
    <w:rsid w:val="00D02FD8"/>
    <w:rsid w:val="00D11904"/>
    <w:rsid w:val="00D16C79"/>
    <w:rsid w:val="00D77A79"/>
    <w:rsid w:val="00D82DE2"/>
    <w:rsid w:val="00D84037"/>
    <w:rsid w:val="00D866CE"/>
    <w:rsid w:val="00DA4720"/>
    <w:rsid w:val="00DA53E5"/>
    <w:rsid w:val="00DC7E56"/>
    <w:rsid w:val="00E43BEB"/>
    <w:rsid w:val="00E43D18"/>
    <w:rsid w:val="00E445B3"/>
    <w:rsid w:val="00E51E1C"/>
    <w:rsid w:val="00E61A54"/>
    <w:rsid w:val="00E9114C"/>
    <w:rsid w:val="00EC2799"/>
    <w:rsid w:val="00EF2CAE"/>
    <w:rsid w:val="00F027A0"/>
    <w:rsid w:val="00F14F7D"/>
    <w:rsid w:val="00F211B8"/>
    <w:rsid w:val="00F51C90"/>
    <w:rsid w:val="00FD3232"/>
    <w:rsid w:val="00FE7799"/>
    <w:rsid w:val="00FF771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B7E85"/>
  <w15:docId w15:val="{9752D925-BC32-2145-A32C-BDA6E4D9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da-DK"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A54"/>
    <w:pPr>
      <w:spacing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8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A54"/>
    <w:rPr>
      <w:sz w:val="16"/>
      <w:szCs w:val="16"/>
    </w:rPr>
  </w:style>
  <w:style w:type="paragraph" w:styleId="CommentText">
    <w:name w:val="annotation text"/>
    <w:basedOn w:val="Normal"/>
    <w:link w:val="CommentTextChar"/>
    <w:uiPriority w:val="99"/>
    <w:unhideWhenUsed/>
    <w:rsid w:val="00E61A54"/>
    <w:pPr>
      <w:spacing w:line="240" w:lineRule="auto"/>
    </w:pPr>
    <w:rPr>
      <w:sz w:val="20"/>
      <w:szCs w:val="20"/>
      <w:lang w:val="en-GB"/>
    </w:rPr>
  </w:style>
  <w:style w:type="character" w:customStyle="1" w:styleId="CommentTextChar">
    <w:name w:val="Comment Text Char"/>
    <w:basedOn w:val="DefaultParagraphFont"/>
    <w:link w:val="CommentText"/>
    <w:uiPriority w:val="99"/>
    <w:rsid w:val="00E61A54"/>
    <w:rPr>
      <w:sz w:val="20"/>
      <w:szCs w:val="20"/>
      <w:lang w:val="en-GB"/>
    </w:rPr>
  </w:style>
  <w:style w:type="paragraph" w:styleId="BalloonText">
    <w:name w:val="Balloon Text"/>
    <w:basedOn w:val="Normal"/>
    <w:link w:val="BalloonTextChar"/>
    <w:uiPriority w:val="99"/>
    <w:semiHidden/>
    <w:unhideWhenUsed/>
    <w:rsid w:val="00E61A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54"/>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22FA7"/>
    <w:rPr>
      <w:b/>
      <w:bCs/>
      <w:lang w:val="en-US"/>
    </w:rPr>
  </w:style>
  <w:style w:type="character" w:customStyle="1" w:styleId="CommentSubjectChar">
    <w:name w:val="Comment Subject Char"/>
    <w:basedOn w:val="CommentTextChar"/>
    <w:link w:val="CommentSubject"/>
    <w:uiPriority w:val="99"/>
    <w:semiHidden/>
    <w:rsid w:val="00222FA7"/>
    <w:rPr>
      <w:b/>
      <w:bCs/>
      <w:sz w:val="20"/>
      <w:szCs w:val="20"/>
      <w:lang w:val="en-US"/>
    </w:rPr>
  </w:style>
  <w:style w:type="paragraph" w:styleId="Header">
    <w:name w:val="header"/>
    <w:basedOn w:val="Normal"/>
    <w:link w:val="HeaderChar"/>
    <w:uiPriority w:val="99"/>
    <w:unhideWhenUsed/>
    <w:rsid w:val="00610CA0"/>
    <w:pPr>
      <w:tabs>
        <w:tab w:val="center" w:pos="4320"/>
        <w:tab w:val="right" w:pos="8640"/>
      </w:tabs>
      <w:spacing w:line="240" w:lineRule="auto"/>
    </w:pPr>
  </w:style>
  <w:style w:type="character" w:customStyle="1" w:styleId="HeaderChar">
    <w:name w:val="Header Char"/>
    <w:basedOn w:val="DefaultParagraphFont"/>
    <w:link w:val="Header"/>
    <w:uiPriority w:val="99"/>
    <w:rsid w:val="00610CA0"/>
    <w:rPr>
      <w:lang w:val="en-US"/>
    </w:rPr>
  </w:style>
  <w:style w:type="paragraph" w:styleId="Footer">
    <w:name w:val="footer"/>
    <w:basedOn w:val="Normal"/>
    <w:link w:val="FooterChar"/>
    <w:uiPriority w:val="99"/>
    <w:unhideWhenUsed/>
    <w:rsid w:val="00610CA0"/>
    <w:pPr>
      <w:tabs>
        <w:tab w:val="center" w:pos="4320"/>
        <w:tab w:val="right" w:pos="8640"/>
      </w:tabs>
      <w:spacing w:line="240" w:lineRule="auto"/>
    </w:pPr>
  </w:style>
  <w:style w:type="character" w:customStyle="1" w:styleId="FooterChar">
    <w:name w:val="Footer Char"/>
    <w:basedOn w:val="DefaultParagraphFont"/>
    <w:link w:val="Footer"/>
    <w:uiPriority w:val="99"/>
    <w:rsid w:val="00610CA0"/>
    <w:rPr>
      <w:lang w:val="en-US"/>
    </w:rPr>
  </w:style>
  <w:style w:type="paragraph" w:styleId="FootnoteText">
    <w:name w:val="footnote text"/>
    <w:basedOn w:val="Normal"/>
    <w:link w:val="FootnoteTextChar"/>
    <w:uiPriority w:val="99"/>
    <w:unhideWhenUsed/>
    <w:rsid w:val="0021071B"/>
    <w:pPr>
      <w:spacing w:line="240" w:lineRule="auto"/>
    </w:pPr>
    <w:rPr>
      <w:szCs w:val="24"/>
    </w:rPr>
  </w:style>
  <w:style w:type="character" w:customStyle="1" w:styleId="FootnoteTextChar">
    <w:name w:val="Footnote Text Char"/>
    <w:basedOn w:val="DefaultParagraphFont"/>
    <w:link w:val="FootnoteText"/>
    <w:uiPriority w:val="99"/>
    <w:rsid w:val="0021071B"/>
    <w:rPr>
      <w:szCs w:val="24"/>
      <w:lang w:val="en-US"/>
    </w:rPr>
  </w:style>
  <w:style w:type="character" w:styleId="FootnoteReference">
    <w:name w:val="footnote reference"/>
    <w:basedOn w:val="DefaultParagraphFont"/>
    <w:uiPriority w:val="99"/>
    <w:unhideWhenUsed/>
    <w:rsid w:val="002107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79C89-4880-FF49-8603-D4A80B9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740</Words>
  <Characters>4219</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Kristin Jacobsen</cp:lastModifiedBy>
  <cp:revision>10</cp:revision>
  <dcterms:created xsi:type="dcterms:W3CDTF">2018-08-16T14:16:00Z</dcterms:created>
  <dcterms:modified xsi:type="dcterms:W3CDTF">2018-08-21T13:35:00Z</dcterms:modified>
</cp:coreProperties>
</file>