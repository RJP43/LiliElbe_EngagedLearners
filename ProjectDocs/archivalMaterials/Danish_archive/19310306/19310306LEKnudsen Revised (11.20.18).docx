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3A93F" w14:textId="7BC27AF2" w:rsidR="00797CA5" w:rsidRPr="007422DC" w:rsidRDefault="001F497E">
      <w:pPr>
        <w:rPr>
          <w:rFonts w:asciiTheme="majorBidi" w:hAnsiTheme="majorBidi" w:cstheme="majorBidi"/>
          <w:szCs w:val="24"/>
        </w:rPr>
      </w:pPr>
      <w:r w:rsidRPr="007422DC">
        <w:rPr>
          <w:szCs w:val="24"/>
        </w:rPr>
        <w:t xml:space="preserve">Translated by Kristin Jacobsen and </w:t>
      </w:r>
      <w:proofErr w:type="spellStart"/>
      <w:r w:rsidRPr="007422DC">
        <w:rPr>
          <w:szCs w:val="24"/>
        </w:rPr>
        <w:t>Maiken</w:t>
      </w:r>
      <w:proofErr w:type="spellEnd"/>
      <w:r w:rsidRPr="007422DC">
        <w:rPr>
          <w:szCs w:val="24"/>
        </w:rPr>
        <w:t xml:space="preserve"> Boysen, 13 November 2017.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3"/>
        <w:gridCol w:w="6713"/>
      </w:tblGrid>
      <w:tr w:rsidR="00A10829" w:rsidRPr="00553344" w14:paraId="5347B6FD" w14:textId="77777777" w:rsidTr="00A10829">
        <w:tc>
          <w:tcPr>
            <w:tcW w:w="6713" w:type="dxa"/>
          </w:tcPr>
          <w:p w14:paraId="2C0DC5DF" w14:textId="113AC461" w:rsidR="00553344" w:rsidRPr="00827C55" w:rsidRDefault="00553344" w:rsidP="00553344">
            <w:pPr>
              <w:jc w:val="right"/>
              <w:rPr>
                <w:sz w:val="22"/>
                <w:lang w:val="da-DK"/>
                <w:rPrChange w:id="0" w:author="Kristin Jacobsen" w:date="2018-08-21T08:38:00Z">
                  <w:rPr>
                    <w:sz w:val="22"/>
                  </w:rPr>
                </w:rPrChange>
              </w:rPr>
            </w:pPr>
            <w:r w:rsidRPr="00553344">
              <w:rPr>
                <w:sz w:val="22"/>
              </w:rPr>
              <w:t xml:space="preserve">                                                     </w:t>
            </w:r>
            <w:r w:rsidRPr="00827C55">
              <w:rPr>
                <w:sz w:val="22"/>
                <w:lang w:val="da-DK"/>
                <w:rPrChange w:id="1" w:author="Kristin Jacobsen" w:date="2018-08-21T08:38:00Z">
                  <w:rPr>
                    <w:sz w:val="22"/>
                  </w:rPr>
                </w:rPrChange>
              </w:rPr>
              <w:t>Lindevangen 10.    6 Mars 1931.</w:t>
            </w:r>
          </w:p>
          <w:p w14:paraId="276CB795" w14:textId="77777777" w:rsidR="00553344" w:rsidRPr="00827C55" w:rsidRDefault="00553344" w:rsidP="00553344">
            <w:pPr>
              <w:rPr>
                <w:sz w:val="22"/>
                <w:lang w:val="da-DK"/>
                <w:rPrChange w:id="2" w:author="Kristin Jacobsen" w:date="2018-08-21T08:38:00Z">
                  <w:rPr>
                    <w:sz w:val="22"/>
                  </w:rPr>
                </w:rPrChange>
              </w:rPr>
            </w:pPr>
            <w:r w:rsidRPr="00827C55">
              <w:rPr>
                <w:sz w:val="22"/>
                <w:lang w:val="da-DK"/>
                <w:rPrChange w:id="3" w:author="Kristin Jacobsen" w:date="2018-08-21T08:38:00Z">
                  <w:rPr>
                    <w:sz w:val="22"/>
                  </w:rPr>
                </w:rPrChange>
              </w:rPr>
              <w:t>Kære Poul.</w:t>
            </w:r>
          </w:p>
          <w:p w14:paraId="10CB921E" w14:textId="77777777" w:rsidR="00553344" w:rsidRPr="00827C55" w:rsidRDefault="00553344" w:rsidP="00553344">
            <w:pPr>
              <w:rPr>
                <w:sz w:val="22"/>
                <w:lang w:val="da-DK"/>
                <w:rPrChange w:id="4" w:author="Kristin Jacobsen" w:date="2018-08-21T08:38:00Z">
                  <w:rPr>
                    <w:sz w:val="22"/>
                  </w:rPr>
                </w:rPrChange>
              </w:rPr>
            </w:pPr>
          </w:p>
          <w:p w14:paraId="6CB14B35" w14:textId="37961EC2" w:rsidR="00553344" w:rsidRPr="00553344" w:rsidRDefault="00553344" w:rsidP="00553344">
            <w:pPr>
              <w:rPr>
                <w:sz w:val="22"/>
                <w:lang w:val="da-DK"/>
              </w:rPr>
            </w:pPr>
            <w:r w:rsidRPr="00553344">
              <w:rPr>
                <w:sz w:val="22"/>
                <w:lang w:val="da-DK"/>
              </w:rPr>
              <w:t xml:space="preserve">Tusind Tak for Dit Brev, - og undskyld mig at jeg først nu svarer </w:t>
            </w:r>
            <w:proofErr w:type="spellStart"/>
            <w:r w:rsidRPr="00553344">
              <w:rPr>
                <w:sz w:val="22"/>
                <w:lang w:val="da-DK"/>
              </w:rPr>
              <w:t>derpaa</w:t>
            </w:r>
            <w:proofErr w:type="spellEnd"/>
            <w:r w:rsidRPr="00553344">
              <w:rPr>
                <w:sz w:val="22"/>
                <w:lang w:val="da-DK"/>
              </w:rPr>
              <w:t xml:space="preserve">; men Affairen med Bogen havde taget </w:t>
            </w:r>
            <w:proofErr w:type="spellStart"/>
            <w:r w:rsidRPr="00553344">
              <w:rPr>
                <w:sz w:val="22"/>
                <w:lang w:val="da-DK"/>
              </w:rPr>
              <w:t>saa</w:t>
            </w:r>
            <w:proofErr w:type="spellEnd"/>
            <w:r w:rsidRPr="00553344">
              <w:rPr>
                <w:sz w:val="22"/>
                <w:lang w:val="da-DK"/>
              </w:rPr>
              <w:t xml:space="preserve"> </w:t>
            </w:r>
            <w:commentRangeStart w:id="5"/>
            <w:r w:rsidRPr="00553344">
              <w:rPr>
                <w:sz w:val="22"/>
                <w:lang w:val="da-DK"/>
              </w:rPr>
              <w:t>stærk</w:t>
            </w:r>
            <w:commentRangeEnd w:id="5"/>
            <w:r w:rsidR="00D76C63">
              <w:rPr>
                <w:rStyle w:val="CommentReference"/>
                <w:lang w:val="en-GB"/>
              </w:rPr>
              <w:commentReference w:id="5"/>
            </w:r>
            <w:ins w:id="6" w:author="Kristin Jacobsen" w:date="2018-08-16T09:30:00Z">
              <w:r w:rsidR="008D39A7">
                <w:rPr>
                  <w:rStyle w:val="FootnoteReference"/>
                  <w:sz w:val="22"/>
                  <w:lang w:val="da-DK"/>
                </w:rPr>
                <w:footnoteReference w:id="1"/>
              </w:r>
            </w:ins>
            <w:r w:rsidRPr="00553344">
              <w:rPr>
                <w:sz w:val="22"/>
                <w:lang w:val="da-DK"/>
              </w:rPr>
              <w:t xml:space="preserve"> </w:t>
            </w:r>
            <w:proofErr w:type="spellStart"/>
            <w:r w:rsidRPr="00553344">
              <w:rPr>
                <w:sz w:val="22"/>
                <w:lang w:val="da-DK"/>
              </w:rPr>
              <w:t>paa</w:t>
            </w:r>
            <w:proofErr w:type="spellEnd"/>
            <w:r w:rsidRPr="00553344">
              <w:rPr>
                <w:sz w:val="22"/>
                <w:lang w:val="da-DK"/>
              </w:rPr>
              <w:t xml:space="preserve"> mig at jeg blev syg, </w:t>
            </w:r>
            <w:proofErr w:type="spellStart"/>
            <w:r w:rsidRPr="00553344">
              <w:rPr>
                <w:sz w:val="22"/>
                <w:lang w:val="da-DK"/>
              </w:rPr>
              <w:t>derpaa</w:t>
            </w:r>
            <w:proofErr w:type="spellEnd"/>
            <w:r w:rsidRPr="00553344">
              <w:rPr>
                <w:sz w:val="22"/>
                <w:lang w:val="da-DK"/>
              </w:rPr>
              <w:t xml:space="preserve"> kom Gerda hjem, og jeg har haft </w:t>
            </w:r>
            <w:proofErr w:type="spellStart"/>
            <w:r w:rsidRPr="00553344">
              <w:rPr>
                <w:sz w:val="22"/>
                <w:lang w:val="da-DK"/>
              </w:rPr>
              <w:t>saa</w:t>
            </w:r>
            <w:proofErr w:type="spellEnd"/>
            <w:r w:rsidRPr="00553344">
              <w:rPr>
                <w:sz w:val="22"/>
                <w:lang w:val="da-DK"/>
              </w:rPr>
              <w:t xml:space="preserve"> meget at gøre med Udstillingen.</w:t>
            </w:r>
          </w:p>
          <w:p w14:paraId="689F26F0" w14:textId="77777777" w:rsidR="00553344" w:rsidRPr="00553344" w:rsidRDefault="00553344" w:rsidP="00553344">
            <w:pPr>
              <w:rPr>
                <w:sz w:val="22"/>
                <w:lang w:val="da-DK"/>
              </w:rPr>
            </w:pPr>
            <w:r w:rsidRPr="00553344">
              <w:rPr>
                <w:sz w:val="22"/>
                <w:lang w:val="da-DK"/>
              </w:rPr>
              <w:t xml:space="preserve">Da jeg mærkede, hvor </w:t>
            </w:r>
            <w:proofErr w:type="spellStart"/>
            <w:r w:rsidRPr="00553344">
              <w:rPr>
                <w:sz w:val="22"/>
                <w:lang w:val="da-DK"/>
              </w:rPr>
              <w:t>daarligt</w:t>
            </w:r>
            <w:proofErr w:type="spellEnd"/>
            <w:r w:rsidRPr="00553344">
              <w:rPr>
                <w:sz w:val="22"/>
                <w:lang w:val="da-DK"/>
              </w:rPr>
              <w:t xml:space="preserve"> Resultatet truede med at blive, </w:t>
            </w:r>
            <w:commentRangeStart w:id="9"/>
            <w:r w:rsidRPr="00553344">
              <w:rPr>
                <w:sz w:val="22"/>
                <w:lang w:val="da-DK"/>
              </w:rPr>
              <w:t>trak jeg Bogen helt tilbage.</w:t>
            </w:r>
            <w:commentRangeEnd w:id="9"/>
            <w:r w:rsidR="002D66C1">
              <w:rPr>
                <w:rStyle w:val="CommentReference"/>
                <w:lang w:val="en-GB"/>
              </w:rPr>
              <w:commentReference w:id="9"/>
            </w:r>
          </w:p>
          <w:p w14:paraId="3CA5BA9A" w14:textId="2D71D3BE" w:rsidR="00553344" w:rsidRPr="00553344" w:rsidRDefault="00553344" w:rsidP="00553344">
            <w:pPr>
              <w:rPr>
                <w:sz w:val="22"/>
                <w:lang w:val="da-DK"/>
              </w:rPr>
            </w:pPr>
            <w:r w:rsidRPr="00553344">
              <w:rPr>
                <w:sz w:val="22"/>
                <w:lang w:val="da-DK"/>
              </w:rPr>
              <w:t>Hasselbalch gav som en af de vægtige Grunde til ikke at udgive Bogen</w:t>
            </w:r>
            <w:commentRangeStart w:id="10"/>
            <w:del w:id="11" w:author="Kristin Jacobsen" w:date="2018-08-16T09:33:00Z">
              <w:r w:rsidR="00EB7623" w:rsidDel="000A437A">
                <w:rPr>
                  <w:rStyle w:val="FootnoteReference"/>
                  <w:sz w:val="22"/>
                  <w:lang w:val="da-DK"/>
                </w:rPr>
                <w:footnoteReference w:id="2"/>
              </w:r>
            </w:del>
            <w:r w:rsidR="00EB7623">
              <w:rPr>
                <w:sz w:val="22"/>
                <w:lang w:val="da-DK"/>
              </w:rPr>
              <w:t xml:space="preserve"> </w:t>
            </w:r>
            <w:commentRangeEnd w:id="10"/>
            <w:r w:rsidR="003D1063">
              <w:rPr>
                <w:rStyle w:val="CommentReference"/>
                <w:lang w:val="en-GB"/>
              </w:rPr>
              <w:commentReference w:id="10"/>
            </w:r>
            <w:r w:rsidRPr="00553344">
              <w:rPr>
                <w:sz w:val="22"/>
                <w:lang w:val="da-DK"/>
              </w:rPr>
              <w:t xml:space="preserve"> den: at en Smædeskriver i sit Blad havde skrevet noget om mig, som jeg </w:t>
            </w:r>
            <w:commentRangeStart w:id="14"/>
            <w:proofErr w:type="spellStart"/>
            <w:r w:rsidRPr="00553344">
              <w:rPr>
                <w:sz w:val="22"/>
                <w:lang w:val="da-DK"/>
              </w:rPr>
              <w:t>iøvrigt</w:t>
            </w:r>
            <w:proofErr w:type="spellEnd"/>
            <w:r w:rsidRPr="00553344">
              <w:rPr>
                <w:sz w:val="22"/>
                <w:lang w:val="da-DK"/>
              </w:rPr>
              <w:t xml:space="preserve"> </w:t>
            </w:r>
            <w:commentRangeEnd w:id="14"/>
            <w:r w:rsidR="003D1063">
              <w:rPr>
                <w:rStyle w:val="CommentReference"/>
                <w:lang w:val="en-GB"/>
              </w:rPr>
              <w:commentReference w:id="14"/>
            </w:r>
            <w:r w:rsidRPr="00553344">
              <w:rPr>
                <w:sz w:val="22"/>
                <w:lang w:val="da-DK"/>
              </w:rPr>
              <w:t>aldrig har læst.</w:t>
            </w:r>
          </w:p>
          <w:p w14:paraId="3CF471A0" w14:textId="0141F083" w:rsidR="00553344" w:rsidRPr="00553344" w:rsidRDefault="00553344" w:rsidP="00553344">
            <w:pPr>
              <w:rPr>
                <w:sz w:val="22"/>
                <w:lang w:val="da-DK"/>
              </w:rPr>
            </w:pPr>
            <w:r w:rsidRPr="00553344">
              <w:rPr>
                <w:sz w:val="22"/>
                <w:lang w:val="da-DK"/>
              </w:rPr>
              <w:t xml:space="preserve">Jeg har levet her i København som i en </w:t>
            </w:r>
            <w:proofErr w:type="spellStart"/>
            <w:r w:rsidRPr="00553344">
              <w:rPr>
                <w:sz w:val="22"/>
                <w:lang w:val="da-DK"/>
              </w:rPr>
              <w:t>Gifttaage</w:t>
            </w:r>
            <w:proofErr w:type="spellEnd"/>
            <w:r w:rsidRPr="00553344">
              <w:rPr>
                <w:sz w:val="22"/>
                <w:lang w:val="da-DK"/>
              </w:rPr>
              <w:t xml:space="preserve"> af fæl og ondsindet Sladder. Du kan tro, det </w:t>
            </w:r>
            <w:del w:id="15" w:author="Marianne" w:date="2018-07-23T16:53:00Z">
              <w:r w:rsidRPr="00553344" w:rsidDel="004F4EC8">
                <w:rPr>
                  <w:sz w:val="22"/>
                  <w:lang w:val="da-DK"/>
                </w:rPr>
                <w:delText>jat</w:delText>
              </w:r>
            </w:del>
            <w:ins w:id="16" w:author="Marianne" w:date="2018-07-23T16:53:00Z">
              <w:r w:rsidR="004F4EC8">
                <w:rPr>
                  <w:sz w:val="22"/>
                  <w:lang w:val="da-DK"/>
                </w:rPr>
                <w:t>har</w:t>
              </w:r>
            </w:ins>
            <w:r w:rsidRPr="00553344">
              <w:rPr>
                <w:sz w:val="22"/>
                <w:lang w:val="da-DK"/>
              </w:rPr>
              <w:t xml:space="preserve"> været slemt for en stakkels syg og svag Pige. Jeg ønskede bare at dø. Men nu har Bladet vendt sig. Folk bevidner mig deres Medfølelse – jeg havde gerne undværet begge Dele, </w:t>
            </w:r>
            <w:proofErr w:type="spellStart"/>
            <w:r w:rsidRPr="00553344">
              <w:rPr>
                <w:sz w:val="22"/>
                <w:lang w:val="da-DK"/>
              </w:rPr>
              <w:t>baade</w:t>
            </w:r>
            <w:proofErr w:type="spellEnd"/>
            <w:r w:rsidRPr="00553344">
              <w:rPr>
                <w:sz w:val="22"/>
                <w:lang w:val="da-DK"/>
              </w:rPr>
              <w:t xml:space="preserve">: at de var onde </w:t>
            </w:r>
            <w:proofErr w:type="spellStart"/>
            <w:r w:rsidRPr="00553344">
              <w:rPr>
                <w:sz w:val="22"/>
                <w:lang w:val="da-DK"/>
              </w:rPr>
              <w:t>paa</w:t>
            </w:r>
            <w:proofErr w:type="spellEnd"/>
            <w:r w:rsidRPr="00553344">
              <w:rPr>
                <w:sz w:val="22"/>
                <w:lang w:val="da-DK"/>
              </w:rPr>
              <w:t xml:space="preserve"> mig og at de nu har ondt af mig. </w:t>
            </w:r>
          </w:p>
          <w:p w14:paraId="08B7CC23" w14:textId="77777777" w:rsidR="00553344" w:rsidRPr="00553344" w:rsidRDefault="00553344" w:rsidP="00553344">
            <w:pPr>
              <w:rPr>
                <w:sz w:val="22"/>
                <w:lang w:val="da-DK"/>
              </w:rPr>
            </w:pPr>
            <w:r w:rsidRPr="00553344">
              <w:rPr>
                <w:sz w:val="22"/>
                <w:lang w:val="da-DK"/>
              </w:rPr>
              <w:t xml:space="preserve">Flere Forlæggere har nu henvendt sig til mig, og jeg er klar over, at jeg kan </w:t>
            </w:r>
            <w:proofErr w:type="spellStart"/>
            <w:r w:rsidRPr="00553344">
              <w:rPr>
                <w:sz w:val="22"/>
                <w:lang w:val="da-DK"/>
              </w:rPr>
              <w:t>faa</w:t>
            </w:r>
            <w:proofErr w:type="spellEnd"/>
            <w:r w:rsidRPr="00553344">
              <w:rPr>
                <w:sz w:val="22"/>
                <w:lang w:val="da-DK"/>
              </w:rPr>
              <w:t xml:space="preserve"> min Bog ud, </w:t>
            </w:r>
            <w:proofErr w:type="spellStart"/>
            <w:r w:rsidRPr="00553344">
              <w:rPr>
                <w:sz w:val="22"/>
                <w:lang w:val="da-DK"/>
              </w:rPr>
              <w:t>naar</w:t>
            </w:r>
            <w:proofErr w:type="spellEnd"/>
            <w:r w:rsidRPr="00553344">
              <w:rPr>
                <w:sz w:val="22"/>
                <w:lang w:val="da-DK"/>
              </w:rPr>
              <w:t xml:space="preserve"> jeg vil – </w:t>
            </w:r>
            <w:proofErr w:type="spellStart"/>
            <w:r w:rsidRPr="00553344">
              <w:rPr>
                <w:sz w:val="22"/>
                <w:lang w:val="da-DK"/>
              </w:rPr>
              <w:t>ogsaa</w:t>
            </w:r>
            <w:proofErr w:type="spellEnd"/>
            <w:r w:rsidRPr="00553344">
              <w:rPr>
                <w:sz w:val="22"/>
                <w:lang w:val="da-DK"/>
              </w:rPr>
              <w:t xml:space="preserve"> fra Udlandet er der sket Henvendelser.</w:t>
            </w:r>
          </w:p>
          <w:p w14:paraId="0E1F195C" w14:textId="5FB582CB" w:rsidR="00553344" w:rsidRPr="00553344" w:rsidRDefault="00553344" w:rsidP="00553344">
            <w:pPr>
              <w:rPr>
                <w:sz w:val="22"/>
                <w:lang w:val="da-DK"/>
              </w:rPr>
            </w:pPr>
            <w:r w:rsidRPr="00553344">
              <w:rPr>
                <w:sz w:val="22"/>
                <w:lang w:val="da-DK"/>
              </w:rPr>
              <w:t xml:space="preserve">Du viste Dig atter som min gode Ven, da Du skrev til mig! Det er meget muligt, jeg om kort Tid henvender mig til Dig, men </w:t>
            </w:r>
            <w:r w:rsidRPr="00553344">
              <w:rPr>
                <w:sz w:val="22"/>
                <w:u w:val="single"/>
                <w:lang w:val="da-DK"/>
              </w:rPr>
              <w:t xml:space="preserve">ikke </w:t>
            </w:r>
            <w:r w:rsidRPr="00553344">
              <w:rPr>
                <w:sz w:val="22"/>
                <w:lang w:val="da-DK"/>
              </w:rPr>
              <w:t xml:space="preserve">igennem </w:t>
            </w:r>
            <w:commentRangeStart w:id="17"/>
            <w:r w:rsidRPr="00553344">
              <w:rPr>
                <w:sz w:val="22"/>
                <w:lang w:val="da-DK"/>
              </w:rPr>
              <w:t>Forlægger</w:t>
            </w:r>
            <w:commentRangeEnd w:id="17"/>
            <w:r w:rsidR="00335331">
              <w:rPr>
                <w:rStyle w:val="CommentReference"/>
                <w:lang w:val="en-GB"/>
              </w:rPr>
              <w:commentReference w:id="17"/>
            </w:r>
            <w:r w:rsidRPr="00553344">
              <w:rPr>
                <w:sz w:val="22"/>
                <w:lang w:val="da-DK"/>
              </w:rPr>
              <w:t>.</w:t>
            </w:r>
            <w:ins w:id="18" w:author="Kristin Jacobsen" w:date="2018-11-04T15:21:00Z">
              <w:r w:rsidR="00F55F6A">
                <w:rPr>
                  <w:rStyle w:val="FootnoteReference"/>
                  <w:sz w:val="22"/>
                  <w:lang w:val="da-DK"/>
                </w:rPr>
                <w:footnoteReference w:id="3"/>
              </w:r>
            </w:ins>
          </w:p>
          <w:p w14:paraId="5A1C8C34" w14:textId="77777777" w:rsidR="00553344" w:rsidRPr="00553344" w:rsidRDefault="00553344" w:rsidP="00553344">
            <w:pPr>
              <w:rPr>
                <w:sz w:val="22"/>
                <w:lang w:val="da-DK"/>
              </w:rPr>
            </w:pPr>
          </w:p>
          <w:p w14:paraId="143B800F" w14:textId="2310DC44" w:rsidR="00553344" w:rsidRPr="00553344" w:rsidRDefault="00553344" w:rsidP="00553344">
            <w:pPr>
              <w:rPr>
                <w:sz w:val="22"/>
                <w:lang w:val="da-DK"/>
              </w:rPr>
            </w:pPr>
            <w:r w:rsidRPr="00553344">
              <w:rPr>
                <w:sz w:val="22"/>
                <w:lang w:val="da-DK"/>
              </w:rPr>
              <w:t xml:space="preserve">De </w:t>
            </w:r>
            <w:proofErr w:type="spellStart"/>
            <w:r w:rsidRPr="00553344">
              <w:rPr>
                <w:sz w:val="22"/>
                <w:lang w:val="da-DK"/>
              </w:rPr>
              <w:t>aller</w:t>
            </w:r>
            <w:del w:id="23" w:author="Marianne" w:date="2018-07-23T16:57:00Z">
              <w:r w:rsidRPr="00553344" w:rsidDel="0021198E">
                <w:rPr>
                  <w:sz w:val="22"/>
                  <w:lang w:val="da-DK"/>
                </w:rPr>
                <w:delText xml:space="preserve"> </w:delText>
              </w:r>
            </w:del>
            <w:r w:rsidRPr="00553344">
              <w:rPr>
                <w:sz w:val="22"/>
                <w:lang w:val="da-DK"/>
              </w:rPr>
              <w:t>hjærteligste</w:t>
            </w:r>
            <w:proofErr w:type="spellEnd"/>
            <w:r w:rsidRPr="00553344">
              <w:rPr>
                <w:sz w:val="22"/>
                <w:lang w:val="da-DK"/>
              </w:rPr>
              <w:t xml:space="preserve"> Hilsner fra Din Lili</w:t>
            </w:r>
          </w:p>
          <w:p w14:paraId="49AC78C5" w14:textId="77777777" w:rsidR="00553344" w:rsidRPr="00553344" w:rsidRDefault="00553344" w:rsidP="00553344">
            <w:pPr>
              <w:rPr>
                <w:sz w:val="22"/>
                <w:lang w:val="da-DK"/>
              </w:rPr>
            </w:pPr>
          </w:p>
          <w:p w14:paraId="6C758610" w14:textId="0C07A45A" w:rsidR="00A10829" w:rsidRPr="00553344" w:rsidRDefault="00553344">
            <w:pPr>
              <w:rPr>
                <w:sz w:val="22"/>
                <w:lang w:val="da-DK"/>
              </w:rPr>
            </w:pPr>
            <w:r w:rsidRPr="00553344">
              <w:rPr>
                <w:sz w:val="22"/>
                <w:lang w:val="da-DK"/>
              </w:rPr>
              <w:t xml:space="preserve">Jeg længes </w:t>
            </w:r>
            <w:proofErr w:type="spellStart"/>
            <w:r w:rsidRPr="00553344">
              <w:rPr>
                <w:sz w:val="22"/>
                <w:lang w:val="da-DK"/>
              </w:rPr>
              <w:t>saa</w:t>
            </w:r>
            <w:proofErr w:type="spellEnd"/>
            <w:r w:rsidRPr="00553344">
              <w:rPr>
                <w:sz w:val="22"/>
                <w:lang w:val="da-DK"/>
              </w:rPr>
              <w:t xml:space="preserve"> meget efter Vibeke. Hils hende fra mig og sig hende at jeg finder hendes </w:t>
            </w:r>
            <w:proofErr w:type="spellStart"/>
            <w:r w:rsidRPr="00553344">
              <w:rPr>
                <w:sz w:val="22"/>
                <w:lang w:val="da-DK"/>
              </w:rPr>
              <w:t>Portrait</w:t>
            </w:r>
            <w:proofErr w:type="spellEnd"/>
            <w:r w:rsidRPr="00553344">
              <w:rPr>
                <w:sz w:val="22"/>
                <w:lang w:val="da-DK"/>
              </w:rPr>
              <w:t xml:space="preserve"> et af Gerdas bedste Billeder.</w:t>
            </w:r>
            <w:r w:rsidRPr="00553344">
              <w:rPr>
                <w:rStyle w:val="FootnoteReference"/>
                <w:sz w:val="22"/>
                <w:lang w:val="da-DK"/>
              </w:rPr>
              <w:footnoteReference w:id="4"/>
            </w:r>
          </w:p>
        </w:tc>
        <w:tc>
          <w:tcPr>
            <w:tcW w:w="6713" w:type="dxa"/>
          </w:tcPr>
          <w:p w14:paraId="10913C98" w14:textId="3F124EDF" w:rsidR="00553344" w:rsidRPr="00553344" w:rsidRDefault="00553344" w:rsidP="00553344">
            <w:pPr>
              <w:jc w:val="right"/>
              <w:rPr>
                <w:sz w:val="22"/>
              </w:rPr>
            </w:pPr>
            <w:proofErr w:type="spellStart"/>
            <w:r w:rsidRPr="00553344">
              <w:rPr>
                <w:sz w:val="22"/>
              </w:rPr>
              <w:t>Lindevangen</w:t>
            </w:r>
            <w:proofErr w:type="spellEnd"/>
            <w:r w:rsidRPr="00553344">
              <w:rPr>
                <w:sz w:val="22"/>
              </w:rPr>
              <w:t xml:space="preserve"> 10. </w:t>
            </w:r>
            <w:r>
              <w:rPr>
                <w:sz w:val="22"/>
              </w:rPr>
              <w:t xml:space="preserve">  </w:t>
            </w:r>
            <w:r w:rsidRPr="00553344">
              <w:rPr>
                <w:sz w:val="22"/>
              </w:rPr>
              <w:t>6 March 1931.</w:t>
            </w:r>
          </w:p>
          <w:p w14:paraId="2ECE4AE4" w14:textId="77777777" w:rsidR="00553344" w:rsidRPr="00553344" w:rsidRDefault="00553344" w:rsidP="00553344">
            <w:pPr>
              <w:rPr>
                <w:sz w:val="22"/>
              </w:rPr>
            </w:pPr>
            <w:r w:rsidRPr="00553344">
              <w:rPr>
                <w:sz w:val="22"/>
              </w:rPr>
              <w:t xml:space="preserve">Dear </w:t>
            </w:r>
            <w:proofErr w:type="spellStart"/>
            <w:r w:rsidRPr="00553344">
              <w:rPr>
                <w:sz w:val="22"/>
              </w:rPr>
              <w:t>Poul</w:t>
            </w:r>
            <w:proofErr w:type="spellEnd"/>
            <w:r w:rsidRPr="00553344">
              <w:rPr>
                <w:sz w:val="22"/>
              </w:rPr>
              <w:t>.</w:t>
            </w:r>
          </w:p>
          <w:p w14:paraId="3B1BE518" w14:textId="77777777" w:rsidR="00553344" w:rsidRPr="00553344" w:rsidRDefault="00553344" w:rsidP="00553344">
            <w:pPr>
              <w:rPr>
                <w:sz w:val="22"/>
              </w:rPr>
            </w:pPr>
          </w:p>
          <w:p w14:paraId="3830A282" w14:textId="04B78A97" w:rsidR="00553344" w:rsidRPr="00553344" w:rsidRDefault="00553344" w:rsidP="00553344">
            <w:pPr>
              <w:rPr>
                <w:sz w:val="22"/>
              </w:rPr>
            </w:pPr>
            <w:r w:rsidRPr="00553344">
              <w:rPr>
                <w:sz w:val="22"/>
              </w:rPr>
              <w:t xml:space="preserve">Thousand thanks for your letter, – and I’m sorry that I am just now answering; but the affair with the book </w:t>
            </w:r>
            <w:ins w:id="26" w:author="Kristin Jacobsen" w:date="2018-11-04T15:18:00Z">
              <w:r w:rsidR="00F55F6A">
                <w:rPr>
                  <w:sz w:val="22"/>
                </w:rPr>
                <w:t>had drained me so much that I became ill</w:t>
              </w:r>
            </w:ins>
            <w:del w:id="27" w:author="Kristin Jacobsen" w:date="2018-11-04T15:18:00Z">
              <w:r w:rsidRPr="00553344" w:rsidDel="00F55F6A">
                <w:rPr>
                  <w:sz w:val="22"/>
                </w:rPr>
                <w:delText xml:space="preserve">was so intense that I </w:delText>
              </w:r>
            </w:del>
            <w:del w:id="28" w:author="Kristin Jacobsen" w:date="2018-08-16T09:29:00Z">
              <w:r w:rsidRPr="00553344" w:rsidDel="00BE0125">
                <w:rPr>
                  <w:sz w:val="22"/>
                </w:rPr>
                <w:delText>became sick</w:delText>
              </w:r>
            </w:del>
            <w:r w:rsidRPr="00553344">
              <w:rPr>
                <w:sz w:val="22"/>
              </w:rPr>
              <w:t xml:space="preserve">, then Gerda came home, and I have had so much to do with the exhibition. </w:t>
            </w:r>
          </w:p>
          <w:p w14:paraId="3CD7386F" w14:textId="77DC79E3" w:rsidR="00553344" w:rsidRPr="00553344" w:rsidRDefault="00553344" w:rsidP="00553344">
            <w:pPr>
              <w:rPr>
                <w:sz w:val="22"/>
              </w:rPr>
            </w:pPr>
            <w:r w:rsidRPr="00553344">
              <w:rPr>
                <w:sz w:val="22"/>
              </w:rPr>
              <w:t xml:space="preserve">When I realized how bad the result threatened to become, I </w:t>
            </w:r>
            <w:del w:id="29" w:author="Kristin Jacobsen" w:date="2018-08-16T09:31:00Z">
              <w:r w:rsidRPr="00553344" w:rsidDel="00D32625">
                <w:rPr>
                  <w:sz w:val="22"/>
                </w:rPr>
                <w:delText>pulled the book out</w:delText>
              </w:r>
            </w:del>
            <w:ins w:id="30" w:author="Kristin Jacobsen" w:date="2018-08-16T09:31:00Z">
              <w:r w:rsidR="00D32625">
                <w:rPr>
                  <w:sz w:val="22"/>
                </w:rPr>
                <w:t>withdrew the book altogether</w:t>
              </w:r>
            </w:ins>
            <w:r w:rsidRPr="00553344">
              <w:rPr>
                <w:sz w:val="22"/>
              </w:rPr>
              <w:t xml:space="preserve">. </w:t>
            </w:r>
          </w:p>
          <w:p w14:paraId="279CC0AF" w14:textId="054D52A3" w:rsidR="00553344" w:rsidRPr="00553344" w:rsidRDefault="00553344" w:rsidP="00553344">
            <w:pPr>
              <w:rPr>
                <w:sz w:val="22"/>
              </w:rPr>
            </w:pPr>
            <w:del w:id="31" w:author="Kristin Jacobsen" w:date="2018-08-16T09:33:00Z">
              <w:r w:rsidRPr="00553344" w:rsidDel="000A437A">
                <w:rPr>
                  <w:sz w:val="22"/>
                </w:rPr>
                <w:delText>One of the weightiest reasons Hasselbalch gave not to publish the book was</w:delText>
              </w:r>
            </w:del>
            <w:proofErr w:type="spellStart"/>
            <w:ins w:id="32" w:author="Kristin Jacobsen" w:date="2018-08-16T09:33:00Z">
              <w:r w:rsidR="000A437A">
                <w:rPr>
                  <w:sz w:val="22"/>
                </w:rPr>
                <w:t>Hasselbach</w:t>
              </w:r>
              <w:proofErr w:type="spellEnd"/>
              <w:r w:rsidR="000A437A">
                <w:rPr>
                  <w:sz w:val="22"/>
                </w:rPr>
                <w:t xml:space="preserve"> gave as one of his weightiest reasons not to publish the book</w:t>
              </w:r>
            </w:ins>
            <w:r w:rsidRPr="00553344">
              <w:rPr>
                <w:sz w:val="22"/>
              </w:rPr>
              <w:t xml:space="preserve">: that a libeler in his newspaper had written something about me, which </w:t>
            </w:r>
            <w:ins w:id="33" w:author="Kristin Jacobsen" w:date="2018-08-16T09:35:00Z">
              <w:r w:rsidR="0099664A">
                <w:rPr>
                  <w:sz w:val="22"/>
                </w:rPr>
                <w:t xml:space="preserve">incidentally </w:t>
              </w:r>
            </w:ins>
            <w:r w:rsidRPr="00553344">
              <w:rPr>
                <w:sz w:val="22"/>
              </w:rPr>
              <w:t xml:space="preserve">I have never read. </w:t>
            </w:r>
          </w:p>
          <w:p w14:paraId="4398C28E" w14:textId="77777777" w:rsidR="00553344" w:rsidRPr="00553344" w:rsidRDefault="00553344" w:rsidP="00553344">
            <w:pPr>
              <w:rPr>
                <w:sz w:val="22"/>
              </w:rPr>
            </w:pPr>
            <w:r w:rsidRPr="00553344">
              <w:rPr>
                <w:sz w:val="22"/>
              </w:rPr>
              <w:t>I have lived here in Copenhagen in a poison fog of ugly and malicious gossip. Believe me, it has been bad for a poor sick and weak girl. I just wanted to die. But now the table has turned. People express to me their sympathy – I would have preferred to do without both parts, first: that they were mean to me as well as that they now feel sorry for me.</w:t>
            </w:r>
          </w:p>
          <w:p w14:paraId="566C9847" w14:textId="77777777" w:rsidR="00553344" w:rsidRPr="00553344" w:rsidRDefault="00553344" w:rsidP="00553344">
            <w:pPr>
              <w:rPr>
                <w:sz w:val="22"/>
              </w:rPr>
            </w:pPr>
            <w:r w:rsidRPr="00553344">
              <w:rPr>
                <w:sz w:val="22"/>
              </w:rPr>
              <w:t>Several publishers have now approached me and I am aware that I can get my book out when I want – there have also been approaches from abroad.</w:t>
            </w:r>
          </w:p>
          <w:p w14:paraId="1F1ABBB4" w14:textId="5C03BDF7" w:rsidR="00553344" w:rsidRPr="00553344" w:rsidRDefault="00553344" w:rsidP="00553344">
            <w:pPr>
              <w:rPr>
                <w:sz w:val="22"/>
              </w:rPr>
            </w:pPr>
            <w:r w:rsidRPr="00553344">
              <w:rPr>
                <w:sz w:val="22"/>
              </w:rPr>
              <w:t xml:space="preserve">You showed yourself again as my good friend, when you wrote to me! It is very possible I will approach you shortly, but </w:t>
            </w:r>
            <w:r w:rsidRPr="00553344">
              <w:rPr>
                <w:sz w:val="22"/>
                <w:u w:val="single"/>
              </w:rPr>
              <w:t>not</w:t>
            </w:r>
            <w:r w:rsidRPr="00553344">
              <w:rPr>
                <w:sz w:val="22"/>
              </w:rPr>
              <w:t xml:space="preserve"> through </w:t>
            </w:r>
            <w:ins w:id="34" w:author="Kristin Jacobsen" w:date="2018-11-04T15:22:00Z">
              <w:r w:rsidR="00F55F6A">
                <w:rPr>
                  <w:sz w:val="22"/>
                </w:rPr>
                <w:t xml:space="preserve">a </w:t>
              </w:r>
            </w:ins>
            <w:del w:id="35" w:author="Kristin Jacobsen" w:date="2018-08-16T09:39:00Z">
              <w:r w:rsidRPr="00553344" w:rsidDel="00E10908">
                <w:rPr>
                  <w:sz w:val="22"/>
                </w:rPr>
                <w:delText>publishers</w:delText>
              </w:r>
            </w:del>
            <w:ins w:id="36" w:author="Kristin Jacobsen" w:date="2018-08-16T09:39:00Z">
              <w:r w:rsidR="00E10908">
                <w:rPr>
                  <w:sz w:val="22"/>
                </w:rPr>
                <w:t>publisher</w:t>
              </w:r>
            </w:ins>
            <w:r w:rsidRPr="00553344">
              <w:rPr>
                <w:sz w:val="22"/>
              </w:rPr>
              <w:t xml:space="preserve">. </w:t>
            </w:r>
          </w:p>
          <w:p w14:paraId="5F9FAF0C" w14:textId="77777777" w:rsidR="00553344" w:rsidRPr="00553344" w:rsidRDefault="00553344" w:rsidP="00553344">
            <w:pPr>
              <w:rPr>
                <w:sz w:val="22"/>
              </w:rPr>
            </w:pPr>
          </w:p>
          <w:p w14:paraId="132EF8B3" w14:textId="77777777" w:rsidR="00553344" w:rsidDel="00E51FAF" w:rsidRDefault="00553344" w:rsidP="00553344">
            <w:pPr>
              <w:rPr>
                <w:del w:id="37" w:author="Kristin Jacobsen" w:date="2018-08-16T09:42:00Z"/>
                <w:sz w:val="22"/>
              </w:rPr>
            </w:pPr>
          </w:p>
          <w:p w14:paraId="0C0B4437" w14:textId="77777777" w:rsidR="00553344" w:rsidRPr="00553344" w:rsidRDefault="00553344" w:rsidP="00553344">
            <w:pPr>
              <w:rPr>
                <w:sz w:val="22"/>
              </w:rPr>
            </w:pPr>
            <w:r w:rsidRPr="00553344">
              <w:rPr>
                <w:sz w:val="22"/>
              </w:rPr>
              <w:t>Very heartfelt greetings from your Lili</w:t>
            </w:r>
          </w:p>
          <w:p w14:paraId="2744B831" w14:textId="77777777" w:rsidR="00553344" w:rsidRPr="00827C55" w:rsidRDefault="00553344" w:rsidP="00553344">
            <w:pPr>
              <w:rPr>
                <w:sz w:val="22"/>
                <w:rPrChange w:id="38" w:author="Kristin Jacobsen" w:date="2018-08-21T08:38:00Z">
                  <w:rPr>
                    <w:sz w:val="22"/>
                    <w:lang w:val="da-DK"/>
                  </w:rPr>
                </w:rPrChange>
              </w:rPr>
            </w:pPr>
          </w:p>
          <w:p w14:paraId="669DEADB" w14:textId="3C689528" w:rsidR="00A10829" w:rsidRPr="00553344" w:rsidRDefault="00553344" w:rsidP="00553344">
            <w:pPr>
              <w:rPr>
                <w:rFonts w:asciiTheme="majorBidi" w:hAnsiTheme="majorBidi" w:cstheme="majorBidi"/>
                <w:sz w:val="22"/>
                <w:lang w:val="en-GB"/>
              </w:rPr>
            </w:pPr>
            <w:r w:rsidRPr="00553344">
              <w:rPr>
                <w:sz w:val="22"/>
              </w:rPr>
              <w:t xml:space="preserve">I long so much for </w:t>
            </w:r>
            <w:proofErr w:type="spellStart"/>
            <w:r w:rsidRPr="00553344">
              <w:rPr>
                <w:sz w:val="22"/>
              </w:rPr>
              <w:t>Vibeke</w:t>
            </w:r>
            <w:proofErr w:type="spellEnd"/>
            <w:r w:rsidRPr="00553344">
              <w:rPr>
                <w:sz w:val="22"/>
              </w:rPr>
              <w:t xml:space="preserve">. Greet her from me and tell her that I find her portrait one of Gerda’s best pictures. </w:t>
            </w:r>
          </w:p>
        </w:tc>
      </w:tr>
    </w:tbl>
    <w:p w14:paraId="0143E32D" w14:textId="77777777" w:rsidR="003D4143" w:rsidRPr="00553344" w:rsidRDefault="003D4143">
      <w:pPr>
        <w:rPr>
          <w:rFonts w:asciiTheme="majorBidi" w:hAnsiTheme="majorBidi" w:cstheme="majorBidi"/>
          <w:sz w:val="22"/>
        </w:rPr>
      </w:pPr>
    </w:p>
    <w:sectPr w:rsidR="003D4143" w:rsidRPr="00553344" w:rsidSect="008D7614">
      <w:headerReference w:type="default" r:id="rId10"/>
      <w:pgSz w:w="16838" w:h="11906" w:orient="landscape"/>
      <w:pgMar w:top="1138" w:right="1699" w:bottom="1008" w:left="1699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rianne" w:date="2018-08-16T09:30:00Z" w:initials="M">
    <w:p w14:paraId="78CDF065" w14:textId="08631F86" w:rsidR="00D76C63" w:rsidRDefault="00D76C63">
      <w:pPr>
        <w:pStyle w:val="CommentText"/>
      </w:pPr>
      <w:r>
        <w:rPr>
          <w:rStyle w:val="CommentReference"/>
        </w:rPr>
        <w:annotationRef/>
      </w:r>
      <w:r>
        <w:t xml:space="preserve">I think this is read correctly. It should </w:t>
      </w:r>
      <w:r w:rsidR="0021198E">
        <w:t>normally</w:t>
      </w:r>
      <w:r>
        <w:t xml:space="preserve"> be spelled </w:t>
      </w:r>
      <w:proofErr w:type="spellStart"/>
      <w:r>
        <w:rPr>
          <w:i/>
        </w:rPr>
        <w:t>stærkt</w:t>
      </w:r>
      <w:proofErr w:type="spellEnd"/>
      <w:r>
        <w:t>.</w:t>
      </w:r>
    </w:p>
    <w:p w14:paraId="71650F95" w14:textId="7016AF03" w:rsidR="0021198E" w:rsidRPr="0021198E" w:rsidRDefault="0021198E">
      <w:pPr>
        <w:pStyle w:val="CommentText"/>
      </w:pPr>
      <w:r>
        <w:t xml:space="preserve">The meaning of </w:t>
      </w:r>
      <w:proofErr w:type="spellStart"/>
      <w:r>
        <w:rPr>
          <w:i/>
        </w:rPr>
        <w:t>tage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på</w:t>
      </w:r>
      <w:proofErr w:type="spellEnd"/>
      <w:r>
        <w:t xml:space="preserve"> is close to draining somebody of energy or tell on so</w:t>
      </w:r>
      <w:r w:rsidR="00C51265">
        <w:t>mebody. I suppose the current translation covers this.</w:t>
      </w:r>
      <w:r w:rsidR="00BE0125">
        <w:t xml:space="preserve"> DRAINED SEEMS CLOSER TO WHAT LILI DESCRIBES</w:t>
      </w:r>
    </w:p>
  </w:comment>
  <w:comment w:id="9" w:author="Marianne" w:date="2018-08-16T09:32:00Z" w:initials="M">
    <w:p w14:paraId="31152C0D" w14:textId="77777777" w:rsidR="002D66C1" w:rsidRDefault="002D66C1">
      <w:pPr>
        <w:pStyle w:val="CommentText"/>
      </w:pPr>
      <w:r>
        <w:rPr>
          <w:rStyle w:val="CommentReference"/>
        </w:rPr>
        <w:annotationRef/>
      </w:r>
      <w:r>
        <w:t>I don’t know what works best in English, but I would suggest:</w:t>
      </w:r>
    </w:p>
    <w:p w14:paraId="543B69BB" w14:textId="603CF984" w:rsidR="002D66C1" w:rsidRDefault="002D66C1">
      <w:pPr>
        <w:pStyle w:val="CommentText"/>
      </w:pPr>
      <w:r>
        <w:t>, I withdrew the book altogether.</w:t>
      </w:r>
      <w:r w:rsidR="00D32625">
        <w:t xml:space="preserve"> CHANGE MADE</w:t>
      </w:r>
    </w:p>
  </w:comment>
  <w:comment w:id="10" w:author="Marianne" w:date="2018-08-16T09:33:00Z" w:initials="M">
    <w:p w14:paraId="2825BE37" w14:textId="74B67076" w:rsidR="003D1063" w:rsidRDefault="003D1063">
      <w:pPr>
        <w:pStyle w:val="CommentText"/>
      </w:pPr>
      <w:r>
        <w:rPr>
          <w:rStyle w:val="CommentReference"/>
        </w:rPr>
        <w:annotationRef/>
      </w:r>
      <w:r>
        <w:t>The solution with adding an implied ‘was’ is okay. A more direct translation would be:</w:t>
      </w:r>
    </w:p>
    <w:p w14:paraId="43613D4F" w14:textId="0F671143" w:rsidR="003D1063" w:rsidRDefault="003D1063">
      <w:pPr>
        <w:pStyle w:val="CommentText"/>
      </w:pPr>
      <w:proofErr w:type="spellStart"/>
      <w:r>
        <w:t>Hasselbach</w:t>
      </w:r>
      <w:proofErr w:type="spellEnd"/>
      <w:r>
        <w:t xml:space="preserve"> gave as one of his weightiest reasons not to publish the book: that a </w:t>
      </w:r>
      <w:proofErr w:type="spellStart"/>
      <w:r>
        <w:t>libeler</w:t>
      </w:r>
      <w:proofErr w:type="spellEnd"/>
      <w:r>
        <w:t xml:space="preserve"> …</w:t>
      </w:r>
      <w:r w:rsidR="005E3223">
        <w:t xml:space="preserve"> CHANGE MADE</w:t>
      </w:r>
    </w:p>
  </w:comment>
  <w:comment w:id="14" w:author="Marianne" w:date="2018-08-16T09:35:00Z" w:initials="M">
    <w:p w14:paraId="51DD7F0D" w14:textId="77777777" w:rsidR="003D1063" w:rsidRDefault="003D1063">
      <w:pPr>
        <w:pStyle w:val="CommentText"/>
      </w:pPr>
      <w:r>
        <w:rPr>
          <w:rStyle w:val="CommentReference"/>
        </w:rPr>
        <w:annotationRef/>
      </w:r>
      <w:r>
        <w:t>This word has not been translated. Perhaps:</w:t>
      </w:r>
    </w:p>
    <w:p w14:paraId="16056105" w14:textId="316B77A2" w:rsidR="003D1063" w:rsidRDefault="003D1063">
      <w:pPr>
        <w:pStyle w:val="CommentText"/>
      </w:pPr>
      <w:r>
        <w:t xml:space="preserve">, which incidentally I have never read. </w:t>
      </w:r>
      <w:r w:rsidR="005E3223">
        <w:t>CHANGE MADE</w:t>
      </w:r>
    </w:p>
  </w:comment>
  <w:comment w:id="17" w:author="Marianne" w:date="2018-08-16T09:40:00Z" w:initials="M">
    <w:p w14:paraId="48EA091F" w14:textId="122F081D" w:rsidR="00335331" w:rsidRDefault="00335331">
      <w:pPr>
        <w:pStyle w:val="CommentText"/>
      </w:pPr>
      <w:r>
        <w:rPr>
          <w:rStyle w:val="CommentReference"/>
        </w:rPr>
        <w:annotationRef/>
      </w:r>
      <w:r>
        <w:t>This is singular, so perhaps it should be translated as “the publisher”.</w:t>
      </w:r>
      <w:r w:rsidR="007719CF">
        <w:t xml:space="preserve"> CHANGED TO “A”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650F95" w15:done="0"/>
  <w15:commentEx w15:paraId="543B69BB" w15:done="0"/>
  <w15:commentEx w15:paraId="43613D4F" w15:done="0"/>
  <w15:commentEx w15:paraId="16056105" w15:done="0"/>
  <w15:commentEx w15:paraId="48EA09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650F95" w16cid:durableId="1F0085D6"/>
  <w16cid:commentId w16cid:paraId="543B69BB" w16cid:durableId="1F0089A4"/>
  <w16cid:commentId w16cid:paraId="43613D4F" w16cid:durableId="1F008A3E"/>
  <w16cid:commentId w16cid:paraId="16056105" w16cid:durableId="1F008B0C"/>
  <w16cid:commentId w16cid:paraId="48EA091F" w16cid:durableId="1F008B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30B3D" w14:textId="77777777" w:rsidR="00A9497C" w:rsidRDefault="00A9497C" w:rsidP="00610CA0">
      <w:pPr>
        <w:spacing w:line="240" w:lineRule="auto"/>
      </w:pPr>
      <w:r>
        <w:separator/>
      </w:r>
    </w:p>
  </w:endnote>
  <w:endnote w:type="continuationSeparator" w:id="0">
    <w:p w14:paraId="5F0E0C76" w14:textId="77777777" w:rsidR="00A9497C" w:rsidRDefault="00A9497C" w:rsidP="00610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274B2" w14:textId="77777777" w:rsidR="00A9497C" w:rsidRDefault="00A9497C" w:rsidP="00610CA0">
      <w:pPr>
        <w:spacing w:line="240" w:lineRule="auto"/>
      </w:pPr>
      <w:r>
        <w:separator/>
      </w:r>
    </w:p>
  </w:footnote>
  <w:footnote w:type="continuationSeparator" w:id="0">
    <w:p w14:paraId="30985DBB" w14:textId="77777777" w:rsidR="00A9497C" w:rsidRDefault="00A9497C" w:rsidP="00610CA0">
      <w:pPr>
        <w:spacing w:line="240" w:lineRule="auto"/>
      </w:pPr>
      <w:r>
        <w:continuationSeparator/>
      </w:r>
    </w:p>
  </w:footnote>
  <w:footnote w:id="1">
    <w:p w14:paraId="1526BFF6" w14:textId="4CB87C50" w:rsidR="008D39A7" w:rsidRPr="008D39A7" w:rsidRDefault="008D39A7">
      <w:pPr>
        <w:pStyle w:val="FootnoteText"/>
        <w:rPr>
          <w:sz w:val="20"/>
          <w:szCs w:val="20"/>
          <w:rPrChange w:id="7" w:author="Kristin Jacobsen" w:date="2018-08-16T09:30:00Z">
            <w:rPr/>
          </w:rPrChange>
        </w:rPr>
      </w:pPr>
      <w:ins w:id="8" w:author="Kristin Jacobsen" w:date="2018-08-16T09:30:00Z">
        <w:r>
          <w:rPr>
            <w:rStyle w:val="FootnoteReference"/>
          </w:rPr>
          <w:footnoteRef/>
        </w:r>
        <w:r>
          <w:t xml:space="preserve"> </w:t>
        </w:r>
        <w:r>
          <w:rPr>
            <w:sz w:val="20"/>
            <w:szCs w:val="20"/>
          </w:rPr>
          <w:t xml:space="preserve">Should be </w:t>
        </w:r>
        <w:proofErr w:type="spellStart"/>
        <w:r>
          <w:rPr>
            <w:sz w:val="20"/>
            <w:szCs w:val="20"/>
          </w:rPr>
          <w:t>stærkt</w:t>
        </w:r>
        <w:proofErr w:type="spellEnd"/>
        <w:r>
          <w:rPr>
            <w:sz w:val="20"/>
            <w:szCs w:val="20"/>
          </w:rPr>
          <w:t>.</w:t>
        </w:r>
      </w:ins>
    </w:p>
  </w:footnote>
  <w:footnote w:id="2">
    <w:p w14:paraId="76B09D1E" w14:textId="52D1A2D1" w:rsidR="00EB7623" w:rsidRPr="00EB7623" w:rsidDel="000A437A" w:rsidRDefault="00EB7623">
      <w:pPr>
        <w:pStyle w:val="FootnoteText"/>
        <w:rPr>
          <w:del w:id="12" w:author="Kristin Jacobsen" w:date="2018-08-16T09:33:00Z"/>
          <w:sz w:val="20"/>
          <w:szCs w:val="20"/>
        </w:rPr>
      </w:pPr>
      <w:del w:id="13" w:author="Kristin Jacobsen" w:date="2018-08-16T09:33:00Z">
        <w:r w:rsidDel="000A437A">
          <w:rPr>
            <w:rStyle w:val="FootnoteReference"/>
          </w:rPr>
          <w:footnoteRef/>
        </w:r>
        <w:r w:rsidDel="000A437A">
          <w:delText xml:space="preserve"> </w:delText>
        </w:r>
        <w:r w:rsidDel="000A437A">
          <w:rPr>
            <w:sz w:val="20"/>
            <w:szCs w:val="20"/>
          </w:rPr>
          <w:delText xml:space="preserve">Implied </w:delText>
        </w:r>
        <w:r w:rsidR="00624AA0" w:rsidDel="000A437A">
          <w:rPr>
            <w:sz w:val="20"/>
            <w:szCs w:val="20"/>
          </w:rPr>
          <w:delText>“</w:delText>
        </w:r>
        <w:r w:rsidDel="000A437A">
          <w:rPr>
            <w:sz w:val="20"/>
            <w:szCs w:val="20"/>
          </w:rPr>
          <w:delText>was</w:delText>
        </w:r>
        <w:r w:rsidR="00624AA0" w:rsidDel="000A437A">
          <w:rPr>
            <w:sz w:val="20"/>
            <w:szCs w:val="20"/>
          </w:rPr>
          <w:delText>”</w:delText>
        </w:r>
        <w:r w:rsidDel="000A437A">
          <w:rPr>
            <w:sz w:val="20"/>
            <w:szCs w:val="20"/>
          </w:rPr>
          <w:delText xml:space="preserve"> is included in the translation. </w:delText>
        </w:r>
      </w:del>
    </w:p>
  </w:footnote>
  <w:footnote w:id="3">
    <w:p w14:paraId="516781FB" w14:textId="607BA71B" w:rsidR="00F55F6A" w:rsidRPr="00F55F6A" w:rsidRDefault="00F55F6A">
      <w:pPr>
        <w:pStyle w:val="FootnoteText"/>
        <w:rPr>
          <w:sz w:val="20"/>
          <w:szCs w:val="20"/>
          <w:rPrChange w:id="19" w:author="Kristin Jacobsen" w:date="2018-11-04T15:22:00Z">
            <w:rPr/>
          </w:rPrChange>
        </w:rPr>
      </w:pPr>
      <w:ins w:id="20" w:author="Kristin Jacobsen" w:date="2018-11-04T15:21:00Z">
        <w:r>
          <w:rPr>
            <w:rStyle w:val="FootnoteReference"/>
          </w:rPr>
          <w:footnoteRef/>
        </w:r>
      </w:ins>
      <w:ins w:id="21" w:author="Kristin Jacobsen" w:date="2018-11-04T15:22:00Z">
        <w:r>
          <w:t xml:space="preserve"> </w:t>
        </w:r>
        <w:r>
          <w:rPr>
            <w:sz w:val="20"/>
            <w:szCs w:val="20"/>
          </w:rPr>
          <w:t xml:space="preserve">Lili could also have meant “the publisher” but left out the word. </w:t>
        </w:r>
      </w:ins>
      <w:bookmarkStart w:id="22" w:name="_GoBack"/>
      <w:bookmarkEnd w:id="22"/>
    </w:p>
  </w:footnote>
  <w:footnote w:id="4">
    <w:p w14:paraId="0558F43A" w14:textId="181EAD33" w:rsidR="00553344" w:rsidRDefault="005533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27C55">
        <w:rPr>
          <w:sz w:val="20"/>
          <w:szCs w:val="20"/>
          <w:rPrChange w:id="24" w:author="Kristin Jacobsen" w:date="2018-08-21T08:38:00Z">
            <w:rPr>
              <w:sz w:val="20"/>
              <w:szCs w:val="20"/>
              <w:lang w:val="da-DK"/>
            </w:rPr>
          </w:rPrChange>
        </w:rPr>
        <w:t>Written along left edge of letter.</w:t>
      </w:r>
      <w:r w:rsidRPr="00827C55">
        <w:rPr>
          <w:sz w:val="22"/>
          <w:szCs w:val="22"/>
          <w:rPrChange w:id="25" w:author="Kristin Jacobsen" w:date="2018-08-21T08:38:00Z">
            <w:rPr>
              <w:sz w:val="22"/>
              <w:szCs w:val="22"/>
              <w:lang w:val="da-DK"/>
            </w:rPr>
          </w:rPrChange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EE245" w14:textId="79DDD16A" w:rsidR="00610CA0" w:rsidRPr="001D5120" w:rsidRDefault="00BD4A5B" w:rsidP="00610CA0">
    <w:pPr>
      <w:rPr>
        <w:rFonts w:cs="Times New Roman"/>
        <w:b/>
        <w:szCs w:val="24"/>
      </w:rPr>
    </w:pPr>
    <w:r>
      <w:rPr>
        <w:rFonts w:cs="Times New Roman"/>
        <w:b/>
        <w:szCs w:val="24"/>
      </w:rPr>
      <w:t>T</w:t>
    </w:r>
    <w:r w:rsidRPr="001D5120">
      <w:rPr>
        <w:rFonts w:cs="Times New Roman"/>
        <w:b/>
        <w:szCs w:val="24"/>
      </w:rPr>
      <w:t>o</w:t>
    </w:r>
    <w:r>
      <w:rPr>
        <w:rFonts w:cs="Times New Roman"/>
        <w:b/>
        <w:szCs w:val="24"/>
      </w:rPr>
      <w:t>:</w:t>
    </w:r>
    <w:r w:rsidRPr="001D5120">
      <w:rPr>
        <w:rFonts w:cs="Times New Roman"/>
        <w:b/>
        <w:szCs w:val="24"/>
      </w:rPr>
      <w:t xml:space="preserve"> </w:t>
    </w:r>
    <w:proofErr w:type="spellStart"/>
    <w:r w:rsidRPr="001D5120">
      <w:rPr>
        <w:b/>
        <w:szCs w:val="24"/>
      </w:rPr>
      <w:t>Poul</w:t>
    </w:r>
    <w:proofErr w:type="spellEnd"/>
    <w:r w:rsidRPr="001D5120">
      <w:rPr>
        <w:b/>
        <w:szCs w:val="24"/>
      </w:rPr>
      <w:t xml:space="preserve"> Knudsen</w:t>
    </w:r>
    <w:r w:rsidRPr="001D5120">
      <w:rPr>
        <w:rFonts w:cs="Times New Roman"/>
        <w:b/>
        <w:szCs w:val="24"/>
      </w:rPr>
      <w:t xml:space="preserve"> </w:t>
    </w:r>
    <w:r>
      <w:rPr>
        <w:rFonts w:cs="Times New Roman"/>
        <w:b/>
        <w:szCs w:val="24"/>
      </w:rPr>
      <w:t>Letter</w:t>
    </w:r>
  </w:p>
  <w:p w14:paraId="0FAB3C39" w14:textId="0B36069E" w:rsidR="00610CA0" w:rsidRPr="001D5120" w:rsidRDefault="00BD4A5B" w:rsidP="00610CA0">
    <w:pPr>
      <w:pStyle w:val="Header"/>
      <w:rPr>
        <w:rFonts w:cs="Times New Roman"/>
        <w:b/>
        <w:szCs w:val="24"/>
      </w:rPr>
    </w:pPr>
    <w:r>
      <w:rPr>
        <w:b/>
        <w:szCs w:val="24"/>
      </w:rPr>
      <w:t xml:space="preserve">From: </w:t>
    </w:r>
    <w:r w:rsidRPr="001D5120">
      <w:rPr>
        <w:b/>
        <w:szCs w:val="24"/>
      </w:rPr>
      <w:t xml:space="preserve">Lili Ilse </w:t>
    </w:r>
    <w:proofErr w:type="spellStart"/>
    <w:r w:rsidRPr="001D5120">
      <w:rPr>
        <w:b/>
        <w:szCs w:val="24"/>
      </w:rPr>
      <w:t>Elvenes</w:t>
    </w:r>
    <w:proofErr w:type="spellEnd"/>
    <w:r w:rsidR="00610CA0" w:rsidRPr="001D5120">
      <w:rPr>
        <w:rFonts w:cs="Times New Roman"/>
        <w:b/>
        <w:szCs w:val="24"/>
      </w:rPr>
      <w:t xml:space="preserve"> (</w:t>
    </w:r>
    <w:r>
      <w:rPr>
        <w:rFonts w:cs="Times New Roman"/>
        <w:b/>
        <w:szCs w:val="24"/>
      </w:rPr>
      <w:t>letter is in</w:t>
    </w:r>
    <w:r w:rsidR="00610CA0" w:rsidRPr="001D5120">
      <w:rPr>
        <w:rFonts w:cs="Times New Roman"/>
        <w:b/>
        <w:szCs w:val="24"/>
      </w:rPr>
      <w:t xml:space="preserve"> the </w:t>
    </w:r>
    <w:r w:rsidR="000869DE" w:rsidRPr="001D5120">
      <w:rPr>
        <w:b/>
        <w:szCs w:val="24"/>
      </w:rPr>
      <w:t>Royal Library in Copenhagen</w:t>
    </w:r>
    <w:r w:rsidR="00610CA0" w:rsidRPr="001D5120">
      <w:rPr>
        <w:rFonts w:cs="Times New Roman"/>
        <w:b/>
        <w:szCs w:val="24"/>
      </w:rPr>
      <w:t>)</w:t>
    </w:r>
  </w:p>
  <w:p w14:paraId="243EB9FA" w14:textId="77777777" w:rsidR="001F497E" w:rsidRDefault="001F497E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ristin Jacobsen">
    <w15:presenceInfo w15:providerId="Windows Live" w15:userId="a065d8ce93d0fa9e"/>
  </w15:person>
  <w15:person w15:author="Marianne">
    <w15:presenceInfo w15:providerId="None" w15:userId="Marian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0829"/>
    <w:rsid w:val="00010567"/>
    <w:rsid w:val="0001096D"/>
    <w:rsid w:val="00036430"/>
    <w:rsid w:val="000869DE"/>
    <w:rsid w:val="000A437A"/>
    <w:rsid w:val="00140512"/>
    <w:rsid w:val="00170687"/>
    <w:rsid w:val="001D5120"/>
    <w:rsid w:val="001F497E"/>
    <w:rsid w:val="0021198E"/>
    <w:rsid w:val="002139C5"/>
    <w:rsid w:val="00222FA7"/>
    <w:rsid w:val="002B7935"/>
    <w:rsid w:val="002D66C1"/>
    <w:rsid w:val="002F082F"/>
    <w:rsid w:val="003161E8"/>
    <w:rsid w:val="00331C71"/>
    <w:rsid w:val="00335331"/>
    <w:rsid w:val="003D1063"/>
    <w:rsid w:val="003D4143"/>
    <w:rsid w:val="004026D1"/>
    <w:rsid w:val="004F4EC8"/>
    <w:rsid w:val="00553344"/>
    <w:rsid w:val="005E3223"/>
    <w:rsid w:val="00610CA0"/>
    <w:rsid w:val="00624AA0"/>
    <w:rsid w:val="0069063A"/>
    <w:rsid w:val="006C2FCA"/>
    <w:rsid w:val="007422DC"/>
    <w:rsid w:val="00757C76"/>
    <w:rsid w:val="007719CF"/>
    <w:rsid w:val="00797CA5"/>
    <w:rsid w:val="007E7206"/>
    <w:rsid w:val="00827723"/>
    <w:rsid w:val="00827C55"/>
    <w:rsid w:val="00833C19"/>
    <w:rsid w:val="008D39A7"/>
    <w:rsid w:val="008D7614"/>
    <w:rsid w:val="0099664A"/>
    <w:rsid w:val="00A10829"/>
    <w:rsid w:val="00A12073"/>
    <w:rsid w:val="00A75081"/>
    <w:rsid w:val="00A75AD3"/>
    <w:rsid w:val="00A84869"/>
    <w:rsid w:val="00A92045"/>
    <w:rsid w:val="00A9497C"/>
    <w:rsid w:val="00B67A83"/>
    <w:rsid w:val="00BB4D1E"/>
    <w:rsid w:val="00BD4A5B"/>
    <w:rsid w:val="00BE0125"/>
    <w:rsid w:val="00C26537"/>
    <w:rsid w:val="00C51265"/>
    <w:rsid w:val="00CB11B0"/>
    <w:rsid w:val="00CB7F93"/>
    <w:rsid w:val="00D16C79"/>
    <w:rsid w:val="00D32625"/>
    <w:rsid w:val="00D634ED"/>
    <w:rsid w:val="00D76C63"/>
    <w:rsid w:val="00D82DE2"/>
    <w:rsid w:val="00DA53E5"/>
    <w:rsid w:val="00E07E6F"/>
    <w:rsid w:val="00E10908"/>
    <w:rsid w:val="00E43BEB"/>
    <w:rsid w:val="00E445B3"/>
    <w:rsid w:val="00E51FAF"/>
    <w:rsid w:val="00E61A54"/>
    <w:rsid w:val="00E9114C"/>
    <w:rsid w:val="00EB7623"/>
    <w:rsid w:val="00EC2799"/>
    <w:rsid w:val="00EF2CAE"/>
    <w:rsid w:val="00F027A0"/>
    <w:rsid w:val="00F51C90"/>
    <w:rsid w:val="00F55F6A"/>
    <w:rsid w:val="00FD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6B7E85"/>
  <w15:docId w15:val="{9F3A55C4-9FE5-C343-92E7-0CBF0764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A54"/>
    <w:pPr>
      <w:spacing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8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5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5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A5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A54"/>
    <w:rPr>
      <w:rFonts w:ascii="Segoe UI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FA7"/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FA7"/>
    <w:rPr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0CA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A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0CA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A0"/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553344"/>
    <w:pPr>
      <w:spacing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53344"/>
    <w:rPr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553344"/>
    <w:rPr>
      <w:vertAlign w:val="superscript"/>
    </w:rPr>
  </w:style>
  <w:style w:type="paragraph" w:styleId="Revision">
    <w:name w:val="Revision"/>
    <w:hidden/>
    <w:uiPriority w:val="99"/>
    <w:semiHidden/>
    <w:rsid w:val="000A437A"/>
    <w:pPr>
      <w:spacing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07223-51ED-A34F-AB80-D7C32D52E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Ølholm</dc:creator>
  <cp:keywords/>
  <dc:description/>
  <cp:lastModifiedBy>Kristin Jacobsen</cp:lastModifiedBy>
  <cp:revision>5</cp:revision>
  <dcterms:created xsi:type="dcterms:W3CDTF">2018-08-16T14:42:00Z</dcterms:created>
  <dcterms:modified xsi:type="dcterms:W3CDTF">2018-11-04T21:22:00Z</dcterms:modified>
</cp:coreProperties>
</file>