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6962B667" w:rsidR="00797CA5" w:rsidRPr="007A6772" w:rsidRDefault="009E4E74">
      <w:pPr>
        <w:rPr>
          <w:rFonts w:cs="Times New Roman"/>
          <w:szCs w:val="24"/>
        </w:rPr>
      </w:pPr>
      <w:r w:rsidRPr="007A6772">
        <w:rPr>
          <w:rFonts w:cs="Times New Roman"/>
          <w:szCs w:val="24"/>
        </w:rPr>
        <w:t xml:space="preserve">Translated by Kristin Jacobsen and </w:t>
      </w:r>
      <w:proofErr w:type="spellStart"/>
      <w:r w:rsidRPr="007A6772">
        <w:rPr>
          <w:rFonts w:cs="Times New Roman"/>
          <w:szCs w:val="24"/>
        </w:rPr>
        <w:t>Maiken</w:t>
      </w:r>
      <w:proofErr w:type="spellEnd"/>
      <w:r w:rsidRPr="007A6772">
        <w:rPr>
          <w:rFonts w:cs="Times New Roman"/>
          <w:szCs w:val="24"/>
        </w:rPr>
        <w:t xml:space="preserve"> Boysen, 17 November 2017.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7A6772" w14:paraId="5347B6FD" w14:textId="77777777" w:rsidTr="00A10829">
        <w:tc>
          <w:tcPr>
            <w:tcW w:w="6713" w:type="dxa"/>
          </w:tcPr>
          <w:p w14:paraId="319BB568" w14:textId="3929A069" w:rsidR="005353B3" w:rsidRPr="000C66F0" w:rsidRDefault="005353B3" w:rsidP="00410091">
            <w:pPr>
              <w:ind w:left="270"/>
              <w:rPr>
                <w:rFonts w:cs="Times New Roman"/>
                <w:sz w:val="22"/>
                <w:lang w:val="da-DK"/>
                <w:rPrChange w:id="0" w:author="Kristin Jacobsen" w:date="2018-08-28T08:12:00Z">
                  <w:rPr>
                    <w:rFonts w:cs="Times New Roman"/>
                    <w:sz w:val="22"/>
                  </w:rPr>
                </w:rPrChange>
              </w:rPr>
            </w:pPr>
            <w:proofErr w:type="spellStart"/>
            <w:r w:rsidRPr="000C66F0">
              <w:rPr>
                <w:rFonts w:cs="Times New Roman"/>
                <w:sz w:val="22"/>
                <w:lang w:val="da-DK"/>
                <w:rPrChange w:id="1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>Mein</w:t>
            </w:r>
            <w:proofErr w:type="spellEnd"/>
            <w:r w:rsidRPr="000C66F0">
              <w:rPr>
                <w:rFonts w:cs="Times New Roman"/>
                <w:sz w:val="22"/>
                <w:lang w:val="da-DK"/>
                <w:rPrChange w:id="2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 xml:space="preserve"> Brief </w:t>
            </w:r>
            <w:r w:rsidRPr="007A6772">
              <w:rPr>
                <w:rStyle w:val="FootnoteReference"/>
                <w:rFonts w:cs="Times New Roman"/>
                <w:sz w:val="22"/>
              </w:rPr>
              <w:footnoteReference w:id="1"/>
            </w:r>
            <w:r w:rsidR="00410091" w:rsidRPr="000C66F0">
              <w:rPr>
                <w:rFonts w:cs="Times New Roman"/>
                <w:sz w:val="22"/>
                <w:lang w:val="da-DK"/>
                <w:rPrChange w:id="3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="00410091" w:rsidRPr="000C66F0">
              <w:rPr>
                <w:rFonts w:cs="Times New Roman"/>
                <w:sz w:val="22"/>
                <w:lang w:val="da-DK"/>
                <w:rPrChange w:id="4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="00410091" w:rsidRPr="000C66F0">
              <w:rPr>
                <w:rFonts w:cs="Times New Roman"/>
                <w:sz w:val="22"/>
                <w:lang w:val="da-DK"/>
                <w:rPrChange w:id="5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="00410091" w:rsidRPr="000C66F0">
              <w:rPr>
                <w:rFonts w:cs="Times New Roman"/>
                <w:sz w:val="22"/>
                <w:lang w:val="da-DK"/>
                <w:rPrChange w:id="6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="00410091" w:rsidRPr="000C66F0">
              <w:rPr>
                <w:rFonts w:cs="Times New Roman"/>
                <w:sz w:val="22"/>
                <w:lang w:val="da-DK"/>
                <w:rPrChange w:id="7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="00410091" w:rsidRPr="000C66F0">
              <w:rPr>
                <w:rFonts w:cs="Times New Roman"/>
                <w:sz w:val="22"/>
                <w:lang w:val="da-DK"/>
                <w:rPrChange w:id="8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Pr="000C66F0">
              <w:rPr>
                <w:rFonts w:cs="Times New Roman"/>
                <w:sz w:val="22"/>
                <w:lang w:val="da-DK"/>
                <w:rPrChange w:id="9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>18 August 1931</w:t>
            </w:r>
          </w:p>
          <w:p w14:paraId="3D8B33CE" w14:textId="198BBF70" w:rsidR="005353B3" w:rsidRPr="000C66F0" w:rsidRDefault="00B7687A" w:rsidP="00410091">
            <w:pPr>
              <w:ind w:left="270"/>
              <w:rPr>
                <w:rFonts w:cs="Times New Roman"/>
                <w:sz w:val="22"/>
                <w:lang w:val="da-DK"/>
                <w:rPrChange w:id="10" w:author="Kristin Jacobsen" w:date="2018-08-28T08:12:00Z">
                  <w:rPr>
                    <w:rFonts w:cs="Times New Roman"/>
                    <w:sz w:val="22"/>
                  </w:rPr>
                </w:rPrChange>
              </w:rPr>
            </w:pPr>
            <w:r w:rsidRPr="000C66F0">
              <w:rPr>
                <w:rFonts w:cs="Times New Roman"/>
                <w:sz w:val="22"/>
                <w:lang w:val="da-DK"/>
                <w:rPrChange w:id="11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 xml:space="preserve">     </w:t>
            </w:r>
            <w:r w:rsidR="005353B3" w:rsidRPr="000C66F0">
              <w:rPr>
                <w:rFonts w:cs="Times New Roman"/>
                <w:sz w:val="22"/>
                <w:lang w:val="da-DK"/>
                <w:rPrChange w:id="12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>Kære Veninde.</w:t>
            </w:r>
            <w:r w:rsidR="005353B3" w:rsidRPr="000C66F0">
              <w:rPr>
                <w:rFonts w:cs="Times New Roman"/>
                <w:sz w:val="22"/>
                <w:lang w:val="da-DK"/>
                <w:rPrChange w:id="13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</w:r>
            <w:r w:rsidR="005353B3" w:rsidRPr="000C66F0">
              <w:rPr>
                <w:rFonts w:cs="Times New Roman"/>
                <w:sz w:val="22"/>
                <w:lang w:val="da-DK"/>
                <w:rPrChange w:id="14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ab/>
              <w:t xml:space="preserve">   </w:t>
            </w:r>
            <w:r w:rsidRPr="000C66F0">
              <w:rPr>
                <w:rFonts w:cs="Times New Roman"/>
                <w:sz w:val="22"/>
                <w:lang w:val="da-DK"/>
                <w:rPrChange w:id="15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 xml:space="preserve">   </w:t>
            </w:r>
            <w:r w:rsidR="005353B3" w:rsidRPr="000C66F0">
              <w:rPr>
                <w:rFonts w:cs="Times New Roman"/>
                <w:sz w:val="22"/>
                <w:lang w:val="da-DK"/>
                <w:rPrChange w:id="16" w:author="Kristin Jacobsen" w:date="2018-08-28T08:12:00Z">
                  <w:rPr>
                    <w:rFonts w:cs="Times New Roman"/>
                    <w:sz w:val="22"/>
                  </w:rPr>
                </w:rPrChange>
              </w:rPr>
              <w:t xml:space="preserve">     Dresden</w:t>
            </w:r>
          </w:p>
          <w:p w14:paraId="204F3FF1" w14:textId="77777777" w:rsidR="005353B3" w:rsidRPr="000C66F0" w:rsidRDefault="005353B3" w:rsidP="00410091">
            <w:pPr>
              <w:ind w:left="270"/>
              <w:rPr>
                <w:rFonts w:cs="Times New Roman"/>
                <w:sz w:val="22"/>
                <w:lang w:val="da-DK"/>
                <w:rPrChange w:id="17" w:author="Kristin Jacobsen" w:date="2018-08-28T08:12:00Z">
                  <w:rPr>
                    <w:rFonts w:cs="Times New Roman"/>
                    <w:sz w:val="22"/>
                  </w:rPr>
                </w:rPrChange>
              </w:rPr>
            </w:pPr>
          </w:p>
          <w:p w14:paraId="250080CB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Professoren synes godt om Begyndelsen. Han </w:t>
            </w:r>
          </w:p>
          <w:p w14:paraId="4EE1A0FD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har kun nogle rent lokale</w:t>
            </w:r>
            <w:r w:rsidR="002931DB" w:rsidRPr="007A6772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Pr="007A6772">
              <w:rPr>
                <w:rFonts w:cs="Times New Roman"/>
                <w:sz w:val="22"/>
                <w:lang w:val="da-DK"/>
              </w:rPr>
              <w:t xml:space="preserve"> Indvendinger at </w:t>
            </w:r>
          </w:p>
          <w:p w14:paraId="665A7F5D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gøre – og vil formulere dem for mig en af </w:t>
            </w:r>
          </w:p>
          <w:p w14:paraId="1B54B11B" w14:textId="38D4EEF3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de første Dage.</w:t>
            </w:r>
          </w:p>
          <w:p w14:paraId="1B1B2743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Samtidig vil han give mig sin hemmelige Adresse.</w:t>
            </w:r>
          </w:p>
          <w:p w14:paraId="2D9B491C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Sagen</w:t>
            </w:r>
            <w:r w:rsidR="00B148E2" w:rsidRPr="007A6772">
              <w:rPr>
                <w:rStyle w:val="FootnoteReference"/>
                <w:rFonts w:cs="Times New Roman"/>
                <w:sz w:val="22"/>
                <w:lang w:val="da-DK"/>
              </w:rPr>
              <w:footnoteReference w:id="3"/>
            </w:r>
            <w:r w:rsidRPr="007A6772">
              <w:rPr>
                <w:rFonts w:cs="Times New Roman"/>
                <w:sz w:val="22"/>
                <w:lang w:val="da-DK"/>
              </w:rPr>
              <w:t xml:space="preserve"> er, han rejser i Slutningen af Ugen bort </w:t>
            </w:r>
          </w:p>
          <w:p w14:paraId="62D7F1C3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i Ferien – og her kender man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ikke hans </w:t>
            </w:r>
          </w:p>
          <w:p w14:paraId="7BBDEFA1" w14:textId="11629F3C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Adresse. Det er for at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faa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Fred.</w:t>
            </w:r>
          </w:p>
          <w:p w14:paraId="409EFFD4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Dertil kan vi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altsaa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sende de følgende Kapitler</w:t>
            </w:r>
          </w:p>
          <w:p w14:paraId="0F8368A9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kan godt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forstaa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paa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ham, at han tror Bogen </w:t>
            </w:r>
          </w:p>
          <w:p w14:paraId="6A7A68C8" w14:textId="77777777" w:rsidR="00A9223D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vil vække en uhyre Opsigt i Tyskland –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snart </w:t>
            </w:r>
          </w:p>
          <w:p w14:paraId="5CEC4B63" w14:textId="171C9E12" w:rsidR="005D4FF1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nu Forholdene atter bliver rolige.</w:t>
            </w:r>
          </w:p>
          <w:p w14:paraId="7B2C7200" w14:textId="24DE266B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Mit eget Hel</w:t>
            </w:r>
            <w:del w:id="18" w:author="Marianne" w:date="2018-07-24T13:53:00Z">
              <w:r w:rsidRPr="007A6772" w:rsidDel="00AA2287">
                <w:rPr>
                  <w:rFonts w:cs="Times New Roman"/>
                  <w:sz w:val="22"/>
                  <w:lang w:val="da-DK"/>
                </w:rPr>
                <w:delText>d</w:delText>
              </w:r>
            </w:del>
            <w:r w:rsidRPr="007A6772">
              <w:rPr>
                <w:rFonts w:cs="Times New Roman"/>
                <w:sz w:val="22"/>
                <w:lang w:val="da-DK"/>
              </w:rPr>
              <w:t>bred bringer mig til Fortvivlelse.</w:t>
            </w:r>
          </w:p>
          <w:p w14:paraId="58594160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synes slet ikke det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gaar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fremad – og mit </w:t>
            </w:r>
          </w:p>
          <w:p w14:paraId="42A40088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skønneste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Haab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er Døden. Kun ved jeg, at det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faar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</w:t>
            </w:r>
          </w:p>
          <w:p w14:paraId="48F1511D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ikke Lov til, fordi Professoren ikke vil – og han </w:t>
            </w:r>
          </w:p>
          <w:p w14:paraId="731E70CB" w14:textId="6CC1A704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er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stærk. </w:t>
            </w:r>
          </w:p>
          <w:p w14:paraId="5C312A5B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70B06">
              <w:rPr>
                <w:rFonts w:cs="Times New Roman"/>
                <w:sz w:val="22"/>
                <w:lang w:val="da-DK"/>
              </w:rPr>
              <w:t xml:space="preserve">Mit Ønske med Bogen er en lille Revision </w:t>
            </w:r>
          </w:p>
          <w:p w14:paraId="67004D28" w14:textId="77777777" w:rsidR="00644A5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70B06">
              <w:rPr>
                <w:rFonts w:cs="Times New Roman"/>
                <w:sz w:val="22"/>
                <w:lang w:val="da-DK"/>
              </w:rPr>
              <w:t xml:space="preserve">af </w:t>
            </w:r>
            <w:proofErr w:type="spellStart"/>
            <w:r w:rsidRPr="00770B06">
              <w:rPr>
                <w:rFonts w:cs="Times New Roman"/>
                <w:sz w:val="22"/>
                <w:u w:val="single"/>
                <w:lang w:val="da-DK"/>
              </w:rPr>
              <w:t>Herr</w:t>
            </w:r>
            <w:proofErr w:type="spellEnd"/>
            <w:r w:rsidRPr="00770B06">
              <w:rPr>
                <w:rFonts w:cs="Times New Roman"/>
                <w:sz w:val="22"/>
                <w:u w:val="single"/>
                <w:lang w:val="da-DK"/>
              </w:rPr>
              <w:t xml:space="preserve"> </w:t>
            </w:r>
            <w:proofErr w:type="spellStart"/>
            <w:r w:rsidRPr="00770B06">
              <w:rPr>
                <w:rFonts w:cs="Times New Roman"/>
                <w:sz w:val="22"/>
                <w:u w:val="single"/>
                <w:lang w:val="da-DK"/>
              </w:rPr>
              <w:t>Oberartz</w:t>
            </w:r>
            <w:proofErr w:type="spellEnd"/>
            <w:r w:rsidRPr="00770B06">
              <w:rPr>
                <w:rFonts w:cs="Times New Roman"/>
                <w:sz w:val="22"/>
                <w:lang w:val="da-DK"/>
              </w:rPr>
              <w:t>.</w:t>
            </w:r>
            <w:r w:rsidR="005D4FF1" w:rsidRPr="00770B06">
              <w:rPr>
                <w:rStyle w:val="FootnoteReference"/>
                <w:rFonts w:cs="Times New Roman"/>
                <w:sz w:val="22"/>
                <w:lang w:val="da-DK"/>
              </w:rPr>
              <w:footnoteReference w:id="4"/>
            </w:r>
            <w:r w:rsidRPr="00770B06">
              <w:rPr>
                <w:rFonts w:cs="Times New Roman"/>
                <w:sz w:val="22"/>
                <w:lang w:val="da-DK"/>
              </w:rPr>
              <w:t xml:space="preserve"> Sidste </w:t>
            </w:r>
            <w:proofErr w:type="spellStart"/>
            <w:r w:rsidRPr="00770B06">
              <w:rPr>
                <w:rFonts w:cs="Times New Roman"/>
                <w:sz w:val="22"/>
                <w:lang w:val="da-DK"/>
              </w:rPr>
              <w:t>Aar</w:t>
            </w:r>
            <w:proofErr w:type="spellEnd"/>
            <w:r w:rsidRPr="00770B06">
              <w:rPr>
                <w:rFonts w:cs="Times New Roman"/>
                <w:sz w:val="22"/>
                <w:lang w:val="da-DK"/>
              </w:rPr>
              <w:t xml:space="preserve"> kendte jeg ikke al </w:t>
            </w:r>
          </w:p>
          <w:p w14:paraId="71DA1341" w14:textId="119CDBB7" w:rsidR="005353B3" w:rsidRPr="00770B06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70B06">
              <w:rPr>
                <w:rFonts w:cs="Times New Roman"/>
                <w:sz w:val="22"/>
                <w:lang w:val="da-DK"/>
              </w:rPr>
              <w:t xml:space="preserve">hans </w:t>
            </w:r>
            <w:proofErr w:type="spellStart"/>
            <w:r w:rsidRPr="00770B06">
              <w:rPr>
                <w:rFonts w:cs="Times New Roman"/>
                <w:sz w:val="22"/>
                <w:lang w:val="da-DK"/>
              </w:rPr>
              <w:t>Mildhed</w:t>
            </w:r>
            <w:proofErr w:type="spellEnd"/>
            <w:r w:rsidRPr="00770B06">
              <w:rPr>
                <w:rFonts w:cs="Times New Roman"/>
                <w:sz w:val="22"/>
                <w:lang w:val="da-DK"/>
              </w:rPr>
              <w:t xml:space="preserve"> og </w:t>
            </w:r>
            <w:proofErr w:type="spellStart"/>
            <w:r w:rsidRPr="00770B06">
              <w:rPr>
                <w:rFonts w:cs="Times New Roman"/>
                <w:sz w:val="22"/>
                <w:lang w:val="da-DK"/>
              </w:rPr>
              <w:t>Barmhjærtighed</w:t>
            </w:r>
            <w:proofErr w:type="spellEnd"/>
            <w:r w:rsidRPr="00770B06">
              <w:rPr>
                <w:rFonts w:cs="Times New Roman"/>
                <w:sz w:val="22"/>
                <w:lang w:val="da-DK"/>
              </w:rPr>
              <w:t>. Han har</w:t>
            </w:r>
          </w:p>
          <w:p w14:paraId="3D156B8A" w14:textId="77777777" w:rsidR="00B148E2" w:rsidRDefault="00B148E2" w:rsidP="005353B3">
            <w:pPr>
              <w:rPr>
                <w:rFonts w:cs="Times New Roman"/>
                <w:sz w:val="22"/>
                <w:lang w:val="da-DK"/>
              </w:rPr>
            </w:pPr>
          </w:p>
          <w:p w14:paraId="6D85D804" w14:textId="77777777" w:rsidR="00410091" w:rsidRPr="007A6772" w:rsidRDefault="00410091" w:rsidP="005353B3">
            <w:pPr>
              <w:rPr>
                <w:rFonts w:cs="Times New Roman"/>
                <w:sz w:val="22"/>
                <w:lang w:val="da-DK"/>
              </w:rPr>
            </w:pPr>
          </w:p>
          <w:p w14:paraId="1F8714E9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reddet mig fra alle de værste Rædsler – </w:t>
            </w:r>
          </w:p>
          <w:p w14:paraId="735CB42A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u w:val="single"/>
                <w:lang w:val="da-DK"/>
              </w:rPr>
              <w:t>og jeg vil altid skamme mig dybt</w:t>
            </w:r>
            <w:r w:rsidRPr="007A6772">
              <w:rPr>
                <w:rFonts w:cs="Times New Roman"/>
                <w:sz w:val="22"/>
                <w:lang w:val="da-DK"/>
              </w:rPr>
              <w:t xml:space="preserve">, om der i </w:t>
            </w:r>
          </w:p>
          <w:p w14:paraId="1D100924" w14:textId="24B373E6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min Bog stod et Ord, han kunde</w:t>
            </w:r>
            <w:ins w:id="19" w:author="Kristin Jacobsen" w:date="2018-11-04T15:44:00Z">
              <w:r w:rsidR="00A7631B">
                <w:rPr>
                  <w:rFonts w:cs="Times New Roman"/>
                  <w:sz w:val="22"/>
                  <w:lang w:val="da-DK"/>
                </w:rPr>
                <w:t xml:space="preserve"> </w:t>
              </w:r>
            </w:ins>
            <w:del w:id="20" w:author="Kristin Jacobsen" w:date="2018-11-04T15:44:00Z">
              <w:r w:rsidRPr="007A6772" w:rsidDel="00A7631B">
                <w:rPr>
                  <w:rFonts w:cs="Times New Roman"/>
                  <w:sz w:val="22"/>
                  <w:lang w:val="da-DK"/>
                </w:rPr>
                <w:delText xml:space="preserve"> [sic] </w:delText>
              </w:r>
            </w:del>
            <w:r w:rsidRPr="007A6772">
              <w:rPr>
                <w:rFonts w:cs="Times New Roman"/>
                <w:sz w:val="22"/>
                <w:lang w:val="da-DK"/>
              </w:rPr>
              <w:t xml:space="preserve">blive ked </w:t>
            </w:r>
          </w:p>
          <w:p w14:paraId="1E47896A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af. </w:t>
            </w:r>
            <w:r w:rsidR="002644AB">
              <w:rPr>
                <w:rFonts w:cs="Times New Roman"/>
                <w:sz w:val="22"/>
                <w:lang w:val="da-DK"/>
              </w:rPr>
              <w:t xml:space="preserve">      </w:t>
            </w:r>
            <w:r w:rsidRPr="007A6772">
              <w:rPr>
                <w:rFonts w:cs="Times New Roman"/>
                <w:sz w:val="22"/>
                <w:lang w:val="da-DK"/>
              </w:rPr>
              <w:t xml:space="preserve">Altid er han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god og mild imod – og </w:t>
            </w:r>
          </w:p>
          <w:p w14:paraId="01F0B0FB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altid parat at </w:t>
            </w:r>
            <w:commentRangeStart w:id="21"/>
            <w:r w:rsidRPr="007A6772">
              <w:rPr>
                <w:rFonts w:cs="Times New Roman"/>
                <w:strike/>
                <w:sz w:val="22"/>
                <w:lang w:val="da-DK"/>
              </w:rPr>
              <w:t>stille</w:t>
            </w:r>
            <w:r w:rsidR="00245CA8" w:rsidRPr="007A6772">
              <w:rPr>
                <w:rStyle w:val="FootnoteReference"/>
                <w:rFonts w:cs="Times New Roman"/>
                <w:strike/>
                <w:sz w:val="22"/>
                <w:lang w:val="da-DK"/>
              </w:rPr>
              <w:footnoteReference w:id="5"/>
            </w:r>
            <w:commentRangeEnd w:id="21"/>
            <w:r w:rsidR="00F5017D">
              <w:rPr>
                <w:rStyle w:val="CommentReference"/>
                <w:lang w:val="en-GB"/>
              </w:rPr>
              <w:commentReference w:id="21"/>
            </w:r>
            <w:r w:rsidR="00AE5D5B" w:rsidRPr="007A6772">
              <w:rPr>
                <w:rFonts w:cs="Times New Roman"/>
                <w:sz w:val="22"/>
                <w:lang w:val="da-DK"/>
              </w:rPr>
              <w:t xml:space="preserve"> </w:t>
            </w:r>
            <w:r w:rsidRPr="007A6772">
              <w:rPr>
                <w:rFonts w:cs="Times New Roman"/>
                <w:sz w:val="22"/>
                <w:lang w:val="da-DK"/>
              </w:rPr>
              <w:t xml:space="preserve">dæmpe mine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Smærter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. </w:t>
            </w:r>
          </w:p>
          <w:p w14:paraId="7968C566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Og d</w:t>
            </w:r>
            <w:r w:rsidR="00B148E2" w:rsidRPr="007A6772">
              <w:rPr>
                <w:rFonts w:cs="Times New Roman"/>
                <w:sz w:val="22"/>
                <w:lang w:val="da-DK"/>
              </w:rPr>
              <w:t>e</w:t>
            </w:r>
            <w:r w:rsidR="00B148E2" w:rsidRPr="007A6772">
              <w:rPr>
                <w:rStyle w:val="FootnoteReference"/>
                <w:rFonts w:cs="Times New Roman"/>
                <w:sz w:val="22"/>
                <w:lang w:val="da-DK"/>
              </w:rPr>
              <w:footnoteReference w:id="6"/>
            </w:r>
            <w:r w:rsidR="00B148E2" w:rsidRPr="007A6772">
              <w:rPr>
                <w:rFonts w:cs="Times New Roman"/>
                <w:sz w:val="22"/>
                <w:lang w:val="da-DK"/>
              </w:rPr>
              <w:t xml:space="preserve"> a</w:t>
            </w:r>
            <w:r w:rsidRPr="007A6772">
              <w:rPr>
                <w:rFonts w:cs="Times New Roman"/>
                <w:sz w:val="22"/>
                <w:lang w:val="da-DK"/>
              </w:rPr>
              <w:t xml:space="preserve">ner ikke hvor højt man kommer </w:t>
            </w:r>
          </w:p>
          <w:p w14:paraId="05350861" w14:textId="4369C4E5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til at elske en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saadan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Mand.</w:t>
            </w:r>
          </w:p>
          <w:p w14:paraId="4BB350A5" w14:textId="141DDE3C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 xml:space="preserve">Jeg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haaber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, De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faar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stor </w:t>
            </w:r>
            <w:commentRangeStart w:id="24"/>
            <w:r w:rsidRPr="007A6772">
              <w:rPr>
                <w:rFonts w:cs="Times New Roman"/>
                <w:sz w:val="22"/>
                <w:lang w:val="da-DK"/>
              </w:rPr>
              <w:t>Gl</w:t>
            </w:r>
            <w:ins w:id="25" w:author="Kristin Jacobsen" w:date="2018-08-28T08:13:00Z">
              <w:r w:rsidR="00310630">
                <w:rPr>
                  <w:rFonts w:cs="Times New Roman"/>
                  <w:sz w:val="22"/>
                  <w:lang w:val="da-DK"/>
                </w:rPr>
                <w:t>æ</w:t>
              </w:r>
            </w:ins>
            <w:del w:id="26" w:author="Kristin Jacobsen" w:date="2018-08-28T08:13:00Z">
              <w:r w:rsidRPr="007A6772" w:rsidDel="00310630">
                <w:rPr>
                  <w:rFonts w:cs="Times New Roman"/>
                  <w:sz w:val="22"/>
                  <w:lang w:val="da-DK"/>
                </w:rPr>
                <w:delText>a</w:delText>
              </w:r>
            </w:del>
            <w:r w:rsidRPr="007A6772">
              <w:rPr>
                <w:rFonts w:cs="Times New Roman"/>
                <w:sz w:val="22"/>
                <w:lang w:val="da-DK"/>
              </w:rPr>
              <w:t>de</w:t>
            </w:r>
            <w:commentRangeEnd w:id="24"/>
            <w:r w:rsidR="001704A9">
              <w:rPr>
                <w:rStyle w:val="CommentReference"/>
                <w:lang w:val="en-GB"/>
              </w:rPr>
              <w:commentReference w:id="24"/>
            </w:r>
            <w:r w:rsidRPr="007A6772">
              <w:rPr>
                <w:rFonts w:cs="Times New Roman"/>
                <w:sz w:val="22"/>
                <w:lang w:val="da-DK"/>
              </w:rPr>
              <w:t xml:space="preserve"> af Deres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Begyn</w:t>
            </w:r>
            <w:proofErr w:type="spellEnd"/>
            <w:r w:rsidR="002644AB">
              <w:rPr>
                <w:rFonts w:cs="Times New Roman"/>
                <w:sz w:val="22"/>
                <w:lang w:val="da-DK"/>
              </w:rPr>
              <w:t>-</w:t>
            </w:r>
          </w:p>
          <w:p w14:paraId="0CFBA727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proofErr w:type="spellStart"/>
            <w:r w:rsidRPr="007A6772">
              <w:rPr>
                <w:rFonts w:cs="Times New Roman"/>
                <w:sz w:val="22"/>
                <w:lang w:val="da-DK"/>
              </w:rPr>
              <w:t>delse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7A6772">
              <w:rPr>
                <w:rFonts w:cs="Times New Roman"/>
                <w:sz w:val="22"/>
                <w:lang w:val="da-DK"/>
              </w:rPr>
              <w:t>paa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det Kongelige – og kommer jeg engang </w:t>
            </w:r>
          </w:p>
          <w:p w14:paraId="455F9562" w14:textId="77777777" w:rsidR="002644AB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proofErr w:type="spellStart"/>
            <w:r w:rsidRPr="007A6772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7A6772">
              <w:rPr>
                <w:rFonts w:cs="Times New Roman"/>
                <w:sz w:val="22"/>
                <w:lang w:val="da-DK"/>
              </w:rPr>
              <w:t xml:space="preserve"> vidt, vilde det være herligt at se Dem </w:t>
            </w:r>
          </w:p>
          <w:p w14:paraId="5E8F1F64" w14:textId="7EF2A15F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t>spille der en Aften.</w:t>
            </w:r>
          </w:p>
          <w:p w14:paraId="6A38BFE6" w14:textId="34D588B5" w:rsidR="002644AB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 xml:space="preserve">De </w:t>
            </w:r>
            <w:proofErr w:type="spellStart"/>
            <w:r w:rsidR="005353B3" w:rsidRPr="007A6772">
              <w:rPr>
                <w:rFonts w:cs="Times New Roman"/>
                <w:sz w:val="22"/>
                <w:lang w:val="da-DK"/>
              </w:rPr>
              <w:t>hjærteligste</w:t>
            </w:r>
            <w:proofErr w:type="spellEnd"/>
            <w:r w:rsidR="005353B3" w:rsidRPr="007A6772">
              <w:rPr>
                <w:rFonts w:cs="Times New Roman"/>
                <w:sz w:val="22"/>
                <w:lang w:val="da-DK"/>
              </w:rPr>
              <w:t xml:space="preserve"> Hilsner til Dem </w:t>
            </w:r>
          </w:p>
          <w:p w14:paraId="24551D53" w14:textId="7E4A916F" w:rsidR="005353B3" w:rsidRPr="007A6772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>og Deres Mand. Deres hengivne</w:t>
            </w:r>
          </w:p>
          <w:p w14:paraId="7052ACC6" w14:textId="3A9CEFAF" w:rsidR="005353B3" w:rsidRPr="007A6772" w:rsidRDefault="002644AB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 </w:t>
            </w:r>
            <w:r w:rsidR="00676FB2">
              <w:rPr>
                <w:rFonts w:cs="Times New Roman"/>
                <w:sz w:val="22"/>
                <w:lang w:val="da-DK"/>
              </w:rPr>
              <w:t xml:space="preserve"> 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>Lili Elvenes</w:t>
            </w:r>
            <w:r w:rsidR="00B72F15">
              <w:rPr>
                <w:rStyle w:val="FootnoteReference"/>
                <w:rFonts w:cs="Times New Roman"/>
                <w:sz w:val="22"/>
                <w:lang w:val="da-DK"/>
              </w:rPr>
              <w:footnoteReference w:id="7"/>
            </w:r>
          </w:p>
          <w:p w14:paraId="2EBB2DE7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</w:p>
          <w:p w14:paraId="5DDCC810" w14:textId="69008CC2" w:rsidR="005353B3" w:rsidRPr="007A6772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</w:t>
            </w:r>
            <w:r w:rsidR="005353B3" w:rsidRPr="007A6772">
              <w:rPr>
                <w:rFonts w:cs="Times New Roman"/>
                <w:sz w:val="22"/>
                <w:lang w:val="da-DK"/>
              </w:rPr>
              <w:t>Un</w:t>
            </w:r>
            <w:del w:id="27" w:author="Marianne" w:date="2018-07-24T19:10:00Z">
              <w:r w:rsidR="005353B3" w:rsidRPr="007A6772" w:rsidDel="0009711E">
                <w:rPr>
                  <w:rFonts w:cs="Times New Roman"/>
                  <w:sz w:val="22"/>
                  <w:lang w:val="da-DK"/>
                </w:rPr>
                <w:delText>s</w:delText>
              </w:r>
            </w:del>
            <w:r w:rsidR="005353B3" w:rsidRPr="007A6772">
              <w:rPr>
                <w:rFonts w:cs="Times New Roman"/>
                <w:sz w:val="22"/>
                <w:lang w:val="da-DK"/>
              </w:rPr>
              <w:t>d</w:t>
            </w:r>
            <w:ins w:id="28" w:author="Marianne" w:date="2018-07-24T19:10:00Z">
              <w:r w:rsidR="0009711E">
                <w:rPr>
                  <w:rFonts w:cs="Times New Roman"/>
                  <w:sz w:val="22"/>
                  <w:lang w:val="da-DK"/>
                </w:rPr>
                <w:t>s</w:t>
              </w:r>
            </w:ins>
            <w:r w:rsidR="005353B3" w:rsidRPr="007A6772">
              <w:rPr>
                <w:rFonts w:cs="Times New Roman"/>
                <w:sz w:val="22"/>
                <w:lang w:val="da-DK"/>
              </w:rPr>
              <w:t>kyld Breven</w:t>
            </w:r>
            <w:ins w:id="29" w:author="Marianne" w:date="2018-07-24T14:03:00Z">
              <w:r w:rsidR="00803E68">
                <w:rPr>
                  <w:rFonts w:cs="Times New Roman"/>
                  <w:sz w:val="22"/>
                  <w:lang w:val="da-DK"/>
                </w:rPr>
                <w:t>e</w:t>
              </w:r>
            </w:ins>
            <w:r w:rsidR="005353B3" w:rsidRPr="007A6772">
              <w:rPr>
                <w:rFonts w:cs="Times New Roman"/>
                <w:sz w:val="22"/>
                <w:lang w:val="da-DK"/>
              </w:rPr>
              <w:t>s</w:t>
            </w:r>
            <w:ins w:id="30" w:author="Kristin Jacobsen" w:date="2018-11-02T12:48:00Z">
              <w:r w:rsidR="008A15EB">
                <w:rPr>
                  <w:rStyle w:val="FootnoteReference"/>
                  <w:rFonts w:cs="Times New Roman"/>
                  <w:sz w:val="22"/>
                  <w:lang w:val="da-DK"/>
                </w:rPr>
                <w:footnoteReference w:id="8"/>
              </w:r>
            </w:ins>
            <w:r w:rsidR="005353B3" w:rsidRPr="007A6772">
              <w:rPr>
                <w:rFonts w:cs="Times New Roman"/>
                <w:sz w:val="22"/>
                <w:lang w:val="da-DK"/>
              </w:rPr>
              <w:t xml:space="preserve"> Form!</w:t>
            </w:r>
          </w:p>
          <w:p w14:paraId="79F40326" w14:textId="7D5AD04A" w:rsidR="005353B3" w:rsidRPr="007A6772" w:rsidRDefault="00676FB2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</w:t>
            </w:r>
            <w:r w:rsidR="002644AB">
              <w:rPr>
                <w:rFonts w:cs="Times New Roman"/>
                <w:sz w:val="22"/>
                <w:lang w:val="da-DK"/>
              </w:rPr>
              <w:t xml:space="preserve"> </w:t>
            </w:r>
            <w:r w:rsidR="005353B3" w:rsidRPr="007A6772">
              <w:rPr>
                <w:rFonts w:cs="Times New Roman"/>
                <w:sz w:val="22"/>
                <w:lang w:val="da-DK"/>
              </w:rPr>
              <w:t xml:space="preserve">Jeg er </w:t>
            </w:r>
            <w:proofErr w:type="spellStart"/>
            <w:r w:rsidR="005353B3" w:rsidRPr="007A6772">
              <w:rPr>
                <w:rFonts w:cs="Times New Roman"/>
                <w:sz w:val="22"/>
                <w:lang w:val="da-DK"/>
              </w:rPr>
              <w:t>altfor</w:t>
            </w:r>
            <w:proofErr w:type="spellEnd"/>
            <w:r w:rsidR="005353B3" w:rsidRPr="007A6772">
              <w:rPr>
                <w:rFonts w:cs="Times New Roman"/>
                <w:sz w:val="22"/>
                <w:lang w:val="da-DK"/>
              </w:rPr>
              <w:t xml:space="preserve"> træt.</w:t>
            </w:r>
          </w:p>
          <w:p w14:paraId="2129B3E1" w14:textId="77777777" w:rsidR="005353B3" w:rsidRPr="007A6772" w:rsidRDefault="005353B3" w:rsidP="00410091">
            <w:pPr>
              <w:ind w:left="270"/>
              <w:rPr>
                <w:rFonts w:cs="Times New Roman"/>
                <w:sz w:val="22"/>
                <w:lang w:val="da-DK"/>
              </w:rPr>
            </w:pPr>
          </w:p>
          <w:p w14:paraId="57E687F1" w14:textId="77777777" w:rsidR="005353B3" w:rsidRPr="007A6772" w:rsidRDefault="005353B3" w:rsidP="005353B3">
            <w:pPr>
              <w:rPr>
                <w:rFonts w:cs="Times New Roman"/>
                <w:sz w:val="22"/>
                <w:lang w:val="da-DK"/>
              </w:rPr>
            </w:pPr>
            <w:r w:rsidRPr="007A6772">
              <w:rPr>
                <w:rFonts w:cs="Times New Roman"/>
                <w:sz w:val="22"/>
                <w:lang w:val="da-DK"/>
              </w:rPr>
              <w:br w:type="page"/>
            </w:r>
          </w:p>
          <w:p w14:paraId="31E3C95A" w14:textId="77777777" w:rsidR="005353B3" w:rsidRPr="000C66F0" w:rsidRDefault="005353B3" w:rsidP="005353B3">
            <w:pPr>
              <w:rPr>
                <w:rFonts w:cs="Times New Roman"/>
                <w:sz w:val="22"/>
                <w:lang w:val="da-DK"/>
                <w:rPrChange w:id="36" w:author="Kristin Jacobsen" w:date="2018-08-28T08:12:00Z">
                  <w:rPr>
                    <w:rFonts w:cs="Times New Roman"/>
                    <w:sz w:val="22"/>
                  </w:rPr>
                </w:rPrChange>
              </w:rPr>
            </w:pPr>
          </w:p>
          <w:p w14:paraId="6C758610" w14:textId="30AB4656" w:rsidR="00A10829" w:rsidRPr="000C66F0" w:rsidRDefault="00A10829" w:rsidP="005353B3">
            <w:pPr>
              <w:rPr>
                <w:rFonts w:cs="Times New Roman"/>
                <w:sz w:val="22"/>
                <w:lang w:val="da-DK"/>
                <w:rPrChange w:id="37" w:author="Kristin Jacobsen" w:date="2018-08-28T08:12:00Z">
                  <w:rPr>
                    <w:rFonts w:cs="Times New Roman"/>
                    <w:sz w:val="22"/>
                  </w:rPr>
                </w:rPrChange>
              </w:rPr>
            </w:pPr>
          </w:p>
        </w:tc>
        <w:tc>
          <w:tcPr>
            <w:tcW w:w="6713" w:type="dxa"/>
          </w:tcPr>
          <w:p w14:paraId="284B326D" w14:textId="3EEA94ED" w:rsidR="00B148E2" w:rsidRPr="007A6772" w:rsidRDefault="00BD238B" w:rsidP="00410091">
            <w:pPr>
              <w:ind w:left="217"/>
              <w:rPr>
                <w:rFonts w:cs="Times New Roman"/>
                <w:sz w:val="22"/>
              </w:rPr>
            </w:pPr>
            <w:r w:rsidRPr="007A6772">
              <w:rPr>
                <w:rFonts w:cs="Times New Roman"/>
                <w:sz w:val="22"/>
              </w:rPr>
              <w:lastRenderedPageBreak/>
              <w:t>My L</w:t>
            </w:r>
            <w:r w:rsidR="00B148E2" w:rsidRPr="007A6772">
              <w:rPr>
                <w:rFonts w:cs="Times New Roman"/>
                <w:sz w:val="22"/>
              </w:rPr>
              <w:t>etter</w:t>
            </w:r>
          </w:p>
          <w:p w14:paraId="3CFC8280" w14:textId="1383F6E1" w:rsidR="00B148E2" w:rsidRPr="007A6772" w:rsidRDefault="00B148E2" w:rsidP="00410091">
            <w:pPr>
              <w:ind w:left="217"/>
              <w:rPr>
                <w:rFonts w:cs="Times New Roman"/>
                <w:sz w:val="22"/>
              </w:rPr>
            </w:pPr>
            <w:r w:rsidRPr="007A6772">
              <w:rPr>
                <w:rFonts w:cs="Times New Roman"/>
                <w:sz w:val="22"/>
              </w:rPr>
              <w:tab/>
            </w:r>
            <w:r w:rsidRPr="007A6772">
              <w:rPr>
                <w:rFonts w:cs="Times New Roman"/>
                <w:sz w:val="22"/>
              </w:rPr>
              <w:tab/>
            </w:r>
            <w:r w:rsidRPr="007A6772">
              <w:rPr>
                <w:rFonts w:cs="Times New Roman"/>
                <w:sz w:val="22"/>
              </w:rPr>
              <w:tab/>
              <w:t xml:space="preserve">  18 August 1931</w:t>
            </w:r>
          </w:p>
          <w:p w14:paraId="3E273DFE" w14:textId="068E3B76" w:rsidR="00B148E2" w:rsidRPr="007A6772" w:rsidRDefault="00B7687A" w:rsidP="00410091">
            <w:pPr>
              <w:ind w:left="217"/>
              <w:rPr>
                <w:rFonts w:cs="Times New Roman"/>
                <w:sz w:val="22"/>
              </w:rPr>
            </w:pPr>
            <w:r w:rsidRPr="007A6772">
              <w:rPr>
                <w:rFonts w:cs="Times New Roman"/>
                <w:sz w:val="22"/>
              </w:rPr>
              <w:t xml:space="preserve">     </w:t>
            </w:r>
            <w:r w:rsidR="00B148E2" w:rsidRPr="007A6772">
              <w:rPr>
                <w:rFonts w:cs="Times New Roman"/>
                <w:sz w:val="22"/>
              </w:rPr>
              <w:t>Dear Friend.</w:t>
            </w:r>
            <w:r w:rsidRPr="007A6772">
              <w:rPr>
                <w:rFonts w:cs="Times New Roman"/>
                <w:sz w:val="22"/>
              </w:rPr>
              <w:tab/>
              <w:t xml:space="preserve">                          </w:t>
            </w:r>
            <w:r w:rsidR="00B148E2" w:rsidRPr="007A6772">
              <w:rPr>
                <w:rFonts w:cs="Times New Roman"/>
                <w:sz w:val="22"/>
              </w:rPr>
              <w:t xml:space="preserve">         Dresden</w:t>
            </w:r>
          </w:p>
          <w:p w14:paraId="54A36530" w14:textId="77777777" w:rsidR="00B148E2" w:rsidRPr="007A6772" w:rsidRDefault="00B148E2" w:rsidP="00410091">
            <w:pPr>
              <w:ind w:left="217"/>
              <w:rPr>
                <w:rFonts w:cs="Times New Roman"/>
                <w:sz w:val="22"/>
              </w:rPr>
            </w:pPr>
          </w:p>
          <w:p w14:paraId="02821CC8" w14:textId="2C79EFAB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38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39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>The professor thinks well of the beginning. He only has some objections here and there</w:t>
            </w:r>
            <w:r w:rsidR="005D4FF1" w:rsidRPr="007A6772">
              <w:rPr>
                <w:rStyle w:val="CommentReference"/>
                <w:sz w:val="22"/>
                <w:szCs w:val="22"/>
              </w:rPr>
              <w:t xml:space="preserve"> t</w:t>
            </w:r>
            <w:r w:rsidRPr="000C66F0">
              <w:rPr>
                <w:rFonts w:cs="Times New Roman"/>
                <w:sz w:val="22"/>
                <w:rPrChange w:id="40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o make – and will formulate them for me in the next few days. </w:t>
            </w:r>
          </w:p>
          <w:p w14:paraId="5BDFA3C9" w14:textId="77777777" w:rsidR="00A9223D" w:rsidRPr="000C66F0" w:rsidRDefault="00A9223D" w:rsidP="00410091">
            <w:pPr>
              <w:ind w:left="217"/>
              <w:rPr>
                <w:rFonts w:cs="Times New Roman"/>
                <w:sz w:val="22"/>
                <w:rPrChange w:id="41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5496E086" w14:textId="77777777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42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43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At the same </w:t>
            </w:r>
            <w:proofErr w:type="gramStart"/>
            <w:r w:rsidRPr="000C66F0">
              <w:rPr>
                <w:rFonts w:cs="Times New Roman"/>
                <w:sz w:val="22"/>
                <w:rPrChange w:id="44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>time</w:t>
            </w:r>
            <w:proofErr w:type="gramEnd"/>
            <w:r w:rsidRPr="000C66F0">
              <w:rPr>
                <w:rFonts w:cs="Times New Roman"/>
                <w:sz w:val="22"/>
                <w:rPrChange w:id="45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he will give me his secret address. </w:t>
            </w:r>
          </w:p>
          <w:p w14:paraId="3B30538B" w14:textId="2FDBCCEE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46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47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>The case</w:t>
            </w:r>
            <w:r w:rsidR="002931DB" w:rsidRPr="007A6772">
              <w:rPr>
                <w:rStyle w:val="CommentReference"/>
                <w:sz w:val="22"/>
                <w:szCs w:val="22"/>
              </w:rPr>
              <w:t xml:space="preserve"> i</w:t>
            </w:r>
            <w:r w:rsidRPr="000C66F0">
              <w:rPr>
                <w:rFonts w:cs="Times New Roman"/>
                <w:sz w:val="22"/>
                <w:rPrChange w:id="48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s, he travels at the end of the week on vacation – and </w:t>
            </w:r>
            <w:ins w:id="49" w:author="Marianne" w:date="2018-07-24T14:04:00Z">
              <w:r w:rsidR="008C38E7" w:rsidRPr="000C66F0">
                <w:rPr>
                  <w:rFonts w:cs="Times New Roman"/>
                  <w:sz w:val="22"/>
                  <w:rPrChange w:id="50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here </w:t>
              </w:r>
            </w:ins>
            <w:r w:rsidRPr="000C66F0">
              <w:rPr>
                <w:rFonts w:cs="Times New Roman"/>
                <w:sz w:val="22"/>
                <w:rPrChange w:id="51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one doesn’t know his address. It is [for him] to be left in peace. </w:t>
            </w:r>
          </w:p>
          <w:p w14:paraId="66CBFFA6" w14:textId="77777777" w:rsidR="00A9223D" w:rsidRPr="000C66F0" w:rsidRDefault="00A9223D" w:rsidP="00410091">
            <w:pPr>
              <w:ind w:left="217"/>
              <w:rPr>
                <w:rFonts w:cs="Times New Roman"/>
                <w:sz w:val="22"/>
                <w:rPrChange w:id="52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4801C454" w14:textId="27350980" w:rsidR="00B148E2" w:rsidRPr="000C66F0" w:rsidRDefault="00C5039E" w:rsidP="00410091">
            <w:pPr>
              <w:ind w:left="217"/>
              <w:rPr>
                <w:rFonts w:cs="Times New Roman"/>
                <w:sz w:val="22"/>
                <w:rPrChange w:id="53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ins w:id="54" w:author="Kristin Jacobsen" w:date="2018-08-16T09:53:00Z">
              <w:r w:rsidRPr="000C66F0">
                <w:rPr>
                  <w:rFonts w:cs="Times New Roman"/>
                  <w:sz w:val="22"/>
                  <w:rPrChange w:id="55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So </w:t>
              </w:r>
              <w:proofErr w:type="gramStart"/>
              <w:r w:rsidRPr="000C66F0">
                <w:rPr>
                  <w:rFonts w:cs="Times New Roman"/>
                  <w:sz w:val="22"/>
                  <w:rPrChange w:id="56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>there</w:t>
              </w:r>
              <w:proofErr w:type="gramEnd"/>
              <w:r w:rsidRPr="000C66F0">
                <w:rPr>
                  <w:rFonts w:cs="Times New Roman"/>
                  <w:sz w:val="22"/>
                  <w:rPrChange w:id="57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 w</w:t>
              </w:r>
            </w:ins>
            <w:del w:id="58" w:author="Kristin Jacobsen" w:date="2018-08-16T09:53:00Z">
              <w:r w:rsidR="00B148E2" w:rsidRPr="000C66F0" w:rsidDel="00C5039E">
                <w:rPr>
                  <w:rFonts w:cs="Times New Roman"/>
                  <w:sz w:val="22"/>
                  <w:rPrChange w:id="59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W</w:delText>
              </w:r>
            </w:del>
            <w:r w:rsidR="00B148E2" w:rsidRPr="000C66F0">
              <w:rPr>
                <w:rFonts w:cs="Times New Roman"/>
                <w:sz w:val="22"/>
                <w:rPrChange w:id="60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e can </w:t>
            </w:r>
            <w:commentRangeStart w:id="61"/>
            <w:del w:id="62" w:author="Kristin Jacobsen" w:date="2018-08-16T09:53:00Z">
              <w:r w:rsidR="00B148E2" w:rsidRPr="000C66F0" w:rsidDel="00C5039E">
                <w:rPr>
                  <w:rFonts w:cs="Times New Roman"/>
                  <w:sz w:val="22"/>
                  <w:rPrChange w:id="63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also </w:delText>
              </w:r>
              <w:commentRangeEnd w:id="61"/>
              <w:r w:rsidR="008C38E7" w:rsidDel="00C5039E">
                <w:rPr>
                  <w:rStyle w:val="CommentReference"/>
                  <w:lang w:val="en-GB"/>
                </w:rPr>
                <w:commentReference w:id="61"/>
              </w:r>
            </w:del>
            <w:r w:rsidR="00B148E2" w:rsidRPr="000C66F0">
              <w:rPr>
                <w:rFonts w:cs="Times New Roman"/>
                <w:sz w:val="22"/>
                <w:rPrChange w:id="64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>send the following chapters</w:t>
            </w:r>
            <w:del w:id="65" w:author="Kristin Jacobsen" w:date="2018-08-16T09:53:00Z">
              <w:r w:rsidR="00B148E2" w:rsidRPr="000C66F0" w:rsidDel="00DA2593">
                <w:rPr>
                  <w:rFonts w:cs="Times New Roman"/>
                  <w:sz w:val="22"/>
                  <w:rPrChange w:id="66" w:author="Kristin Jacobsen" w:date="2018-08-28T08:12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 to that place</w:delText>
              </w:r>
            </w:del>
            <w:r w:rsidR="00B148E2" w:rsidRPr="000C66F0">
              <w:rPr>
                <w:rFonts w:cs="Times New Roman"/>
                <w:sz w:val="22"/>
                <w:rPrChange w:id="67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. </w:t>
            </w:r>
          </w:p>
          <w:p w14:paraId="3B1B7F50" w14:textId="28EFEB24" w:rsidR="00A9223D" w:rsidRPr="000C66F0" w:rsidRDefault="00B148E2" w:rsidP="00410091">
            <w:pPr>
              <w:ind w:left="217"/>
              <w:rPr>
                <w:rFonts w:cs="Times New Roman"/>
                <w:sz w:val="22"/>
                <w:rPrChange w:id="68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69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I can understand that he thinks the book will create an enormous sensation in Germany – as soon as the state of affairs becomes calm again. </w:t>
            </w:r>
          </w:p>
          <w:p w14:paraId="4A7FA637" w14:textId="77777777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70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71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My own health brings me to despair. </w:t>
            </w:r>
          </w:p>
          <w:p w14:paraId="1E187841" w14:textId="77777777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72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73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I do not think it will improve at all – and my most beautiful hope is death. Only I know that I am not allowed to because the professor doesn’t want it – and he is so strong. </w:t>
            </w:r>
          </w:p>
          <w:p w14:paraId="4A035EDC" w14:textId="77777777" w:rsidR="003E6FAB" w:rsidRPr="000C66F0" w:rsidRDefault="003E6FAB" w:rsidP="00410091">
            <w:pPr>
              <w:ind w:left="217"/>
              <w:rPr>
                <w:rFonts w:cs="Times New Roman"/>
                <w:sz w:val="22"/>
                <w:rPrChange w:id="74" w:author="Kristin Jacobsen" w:date="2018-08-28T08:12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2BCA1B26" w14:textId="75F2C090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75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76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My wish for the book is a little revision </w:t>
            </w:r>
            <w:commentRangeStart w:id="77"/>
            <w:commentRangeStart w:id="78"/>
            <w:del w:id="79" w:author="Kristin Jacobsen" w:date="2018-08-16T09:54:00Z">
              <w:r w:rsidRPr="000C66F0" w:rsidDel="00417672">
                <w:rPr>
                  <w:rFonts w:cs="Times New Roman"/>
                  <w:sz w:val="22"/>
                  <w:rPrChange w:id="80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by</w:delText>
              </w:r>
              <w:commentRangeEnd w:id="77"/>
              <w:r w:rsidR="00270752" w:rsidDel="00417672">
                <w:rPr>
                  <w:rStyle w:val="CommentReference"/>
                  <w:lang w:val="en-GB"/>
                </w:rPr>
                <w:commentReference w:id="77"/>
              </w:r>
              <w:r w:rsidRPr="000C66F0" w:rsidDel="00417672">
                <w:rPr>
                  <w:rFonts w:cs="Times New Roman"/>
                  <w:sz w:val="22"/>
                  <w:rPrChange w:id="81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 </w:delText>
              </w:r>
            </w:del>
            <w:ins w:id="82" w:author="Kristin Jacobsen" w:date="2018-08-16T09:54:00Z">
              <w:r w:rsidR="00417672" w:rsidRPr="000C66F0">
                <w:rPr>
                  <w:rFonts w:cs="Times New Roman"/>
                  <w:sz w:val="22"/>
                  <w:rPrChange w:id="83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of </w:t>
              </w:r>
            </w:ins>
            <w:r w:rsidR="00770B06" w:rsidRPr="000C66F0">
              <w:rPr>
                <w:rFonts w:cs="Times New Roman"/>
                <w:sz w:val="22"/>
                <w:u w:val="single"/>
                <w:rPrChange w:id="84" w:author="Kristin Jacobsen" w:date="2018-08-28T08:13:00Z">
                  <w:rPr>
                    <w:rFonts w:cs="Times New Roman"/>
                    <w:sz w:val="22"/>
                    <w:u w:val="single"/>
                    <w:lang w:val="da-DK"/>
                  </w:rPr>
                </w:rPrChange>
              </w:rPr>
              <w:t>the head doctor</w:t>
            </w:r>
            <w:commentRangeEnd w:id="78"/>
            <w:r w:rsidR="004C1FDA">
              <w:rPr>
                <w:rStyle w:val="CommentReference"/>
                <w:lang w:val="en-GB"/>
              </w:rPr>
              <w:commentReference w:id="78"/>
            </w:r>
            <w:r w:rsidR="005D4FF1" w:rsidRPr="000C66F0">
              <w:rPr>
                <w:rFonts w:cs="Times New Roman"/>
                <w:sz w:val="22"/>
                <w:rPrChange w:id="85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>.</w:t>
            </w:r>
            <w:r w:rsidRPr="000C66F0">
              <w:rPr>
                <w:rFonts w:cs="Times New Roman"/>
                <w:sz w:val="22"/>
                <w:rPrChange w:id="86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Last year I did not know all his gentleness and mercy. He has</w:t>
            </w:r>
          </w:p>
          <w:p w14:paraId="038049DD" w14:textId="77777777" w:rsidR="00B148E2" w:rsidRPr="000C66F0" w:rsidRDefault="00B148E2" w:rsidP="00B148E2">
            <w:pPr>
              <w:rPr>
                <w:rFonts w:cs="Times New Roman"/>
                <w:sz w:val="22"/>
                <w:rPrChange w:id="87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50218311" w14:textId="77777777" w:rsidR="00245CA8" w:rsidRPr="000C66F0" w:rsidRDefault="00245CA8" w:rsidP="00B148E2">
            <w:pPr>
              <w:rPr>
                <w:rFonts w:cs="Times New Roman"/>
                <w:sz w:val="22"/>
                <w:rPrChange w:id="88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30ADF539" w14:textId="77777777" w:rsidR="00245CA8" w:rsidRPr="000C66F0" w:rsidRDefault="00245CA8" w:rsidP="00B148E2">
            <w:pPr>
              <w:rPr>
                <w:rFonts w:cs="Times New Roman"/>
                <w:sz w:val="22"/>
                <w:rPrChange w:id="89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4CE293C0" w14:textId="2CCBF59E" w:rsidR="00A82670" w:rsidRPr="000C66F0" w:rsidRDefault="00B148E2" w:rsidP="00410091">
            <w:pPr>
              <w:ind w:left="217"/>
              <w:rPr>
                <w:rFonts w:cs="Times New Roman"/>
                <w:sz w:val="22"/>
                <w:rPrChange w:id="90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91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saved me from all the worst horrors – </w:t>
            </w:r>
            <w:r w:rsidRPr="000C66F0">
              <w:rPr>
                <w:rFonts w:cs="Times New Roman"/>
                <w:sz w:val="22"/>
                <w:u w:val="single"/>
                <w:rPrChange w:id="92" w:author="Kristin Jacobsen" w:date="2018-08-28T08:13:00Z">
                  <w:rPr>
                    <w:rFonts w:cs="Times New Roman"/>
                    <w:sz w:val="22"/>
                    <w:u w:val="single"/>
                    <w:lang w:val="da-DK"/>
                  </w:rPr>
                </w:rPrChange>
              </w:rPr>
              <w:t>and I would be deeply ashamed</w:t>
            </w:r>
            <w:r w:rsidRPr="000C66F0">
              <w:rPr>
                <w:rFonts w:cs="Times New Roman"/>
                <w:sz w:val="22"/>
                <w:rPrChange w:id="93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if there was a word in my book that would make him sad. He is always so good and gentle – and always ready to </w:t>
            </w:r>
            <w:del w:id="94" w:author="Kristin Jacobsen" w:date="2018-11-04T15:47:00Z">
              <w:r w:rsidRPr="00A7631B" w:rsidDel="00A7631B">
                <w:rPr>
                  <w:rFonts w:cs="Times New Roman"/>
                  <w:strike/>
                  <w:sz w:val="22"/>
                  <w:rPrChange w:id="95" w:author="Kristin Jacobsen" w:date="2018-11-04T15:48:00Z">
                    <w:rPr>
                      <w:rFonts w:cs="Times New Roman"/>
                      <w:strike/>
                      <w:sz w:val="22"/>
                      <w:lang w:val="da-DK"/>
                    </w:rPr>
                  </w:rPrChange>
                </w:rPr>
                <w:delText>alleviate</w:delText>
              </w:r>
              <w:r w:rsidRPr="00A7631B" w:rsidDel="00A7631B">
                <w:rPr>
                  <w:rFonts w:cs="Times New Roman"/>
                  <w:strike/>
                  <w:sz w:val="22"/>
                  <w:rPrChange w:id="96" w:author="Kristin Jacobsen" w:date="2018-11-04T15:48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 </w:delText>
              </w:r>
            </w:del>
            <w:ins w:id="97" w:author="Kristin Jacobsen" w:date="2018-11-04T15:47:00Z">
              <w:r w:rsidR="00A7631B" w:rsidRPr="00A7631B">
                <w:rPr>
                  <w:rFonts w:cs="Times New Roman"/>
                  <w:strike/>
                  <w:sz w:val="22"/>
                  <w:rPrChange w:id="98" w:author="Kristin Jacobsen" w:date="2018-11-04T15:48:00Z">
                    <w:rPr>
                      <w:rFonts w:cs="Times New Roman"/>
                      <w:sz w:val="22"/>
                    </w:rPr>
                  </w:rPrChange>
                </w:rPr>
                <w:t>allay</w:t>
              </w:r>
              <w:r w:rsidR="00A7631B" w:rsidRPr="000C66F0">
                <w:rPr>
                  <w:rFonts w:cs="Times New Roman"/>
                  <w:sz w:val="22"/>
                  <w:rPrChange w:id="99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 </w:t>
              </w:r>
            </w:ins>
            <w:r w:rsidRPr="000C66F0">
              <w:rPr>
                <w:rFonts w:cs="Times New Roman"/>
                <w:sz w:val="22"/>
                <w:rPrChange w:id="100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alleviate my pains. </w:t>
            </w:r>
          </w:p>
          <w:p w14:paraId="793A15A9" w14:textId="77777777" w:rsidR="00A82670" w:rsidRPr="000C66F0" w:rsidRDefault="00A82670" w:rsidP="00410091">
            <w:pPr>
              <w:ind w:left="217"/>
              <w:rPr>
                <w:rFonts w:cs="Times New Roman"/>
                <w:sz w:val="22"/>
                <w:rPrChange w:id="101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445DF340" w14:textId="77777777" w:rsidR="00A82670" w:rsidRPr="000C66F0" w:rsidRDefault="00A82670" w:rsidP="00410091">
            <w:pPr>
              <w:ind w:left="217"/>
              <w:rPr>
                <w:rFonts w:cs="Times New Roman"/>
                <w:sz w:val="22"/>
                <w:rPrChange w:id="102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3DB8BB7A" w14:textId="2B4B0CE2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103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104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>And you would not know how much one comes to love such a man.</w:t>
            </w:r>
          </w:p>
          <w:p w14:paraId="6349A5A8" w14:textId="77777777" w:rsidR="00A82670" w:rsidRPr="000C66F0" w:rsidRDefault="00A82670" w:rsidP="00410091">
            <w:pPr>
              <w:ind w:left="217"/>
              <w:rPr>
                <w:rFonts w:cs="Times New Roman"/>
                <w:sz w:val="22"/>
                <w:rPrChange w:id="105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72FD1F9E" w14:textId="6946946C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106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107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I hope you will enjoy your start at the Royal Theatre – and if I manage to get </w:t>
            </w:r>
            <w:del w:id="108" w:author="Kristin Jacobsen" w:date="2018-08-28T08:14:00Z">
              <w:r w:rsidRPr="000C66F0" w:rsidDel="00310630">
                <w:rPr>
                  <w:rFonts w:cs="Times New Roman"/>
                  <w:sz w:val="22"/>
                  <w:rPrChange w:id="109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there</w:delText>
              </w:r>
            </w:del>
            <w:ins w:id="110" w:author="Kristin Jacobsen" w:date="2018-08-28T08:14:00Z">
              <w:r w:rsidR="00310630">
                <w:rPr>
                  <w:rFonts w:cs="Times New Roman"/>
                  <w:sz w:val="22"/>
                </w:rPr>
                <w:t>that far</w:t>
              </w:r>
            </w:ins>
            <w:r w:rsidRPr="000C66F0">
              <w:rPr>
                <w:rFonts w:cs="Times New Roman"/>
                <w:sz w:val="22"/>
                <w:rPrChange w:id="111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, it would be a pleasure to get to see you play there one night. </w:t>
            </w:r>
          </w:p>
          <w:p w14:paraId="1B64FBD8" w14:textId="77777777" w:rsidR="00A82670" w:rsidRPr="000C66F0" w:rsidRDefault="00A82670" w:rsidP="00410091">
            <w:pPr>
              <w:ind w:left="217"/>
              <w:rPr>
                <w:rFonts w:cs="Times New Roman"/>
                <w:sz w:val="22"/>
                <w:rPrChange w:id="112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020FBA2C" w14:textId="77777777" w:rsidR="00A82670" w:rsidRPr="000C66F0" w:rsidRDefault="00A82670" w:rsidP="00410091">
            <w:pPr>
              <w:ind w:left="217"/>
              <w:rPr>
                <w:rFonts w:cs="Times New Roman"/>
                <w:sz w:val="22"/>
                <w:rPrChange w:id="113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114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</w:t>
            </w:r>
            <w:r w:rsidR="00B148E2" w:rsidRPr="000C66F0">
              <w:rPr>
                <w:rFonts w:cs="Times New Roman"/>
                <w:sz w:val="22"/>
                <w:rPrChange w:id="115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The heartiest greetings to you </w:t>
            </w:r>
          </w:p>
          <w:p w14:paraId="73B2EA9B" w14:textId="5029FB51" w:rsidR="00B148E2" w:rsidRPr="000C66F0" w:rsidRDefault="00A82670" w:rsidP="00410091">
            <w:pPr>
              <w:ind w:left="217"/>
              <w:rPr>
                <w:rFonts w:cs="Times New Roman"/>
                <w:sz w:val="22"/>
                <w:rPrChange w:id="116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117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</w:t>
            </w:r>
            <w:r w:rsidR="00B148E2" w:rsidRPr="000C66F0">
              <w:rPr>
                <w:rFonts w:cs="Times New Roman"/>
                <w:sz w:val="22"/>
                <w:rPrChange w:id="118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>and your husband. Your devoted</w:t>
            </w:r>
          </w:p>
          <w:p w14:paraId="31DF200A" w14:textId="759B237F" w:rsidR="00B148E2" w:rsidRPr="000C66F0" w:rsidRDefault="00A82670" w:rsidP="00410091">
            <w:pPr>
              <w:ind w:left="217"/>
              <w:rPr>
                <w:rFonts w:cs="Times New Roman"/>
                <w:sz w:val="22"/>
                <w:rPrChange w:id="119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120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                                  </w:t>
            </w:r>
            <w:r w:rsidR="00B148E2" w:rsidRPr="000C66F0">
              <w:rPr>
                <w:rFonts w:cs="Times New Roman"/>
                <w:sz w:val="22"/>
                <w:rPrChange w:id="121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Lili </w:t>
            </w:r>
            <w:proofErr w:type="spellStart"/>
            <w:r w:rsidR="00B148E2" w:rsidRPr="000C66F0">
              <w:rPr>
                <w:rFonts w:cs="Times New Roman"/>
                <w:sz w:val="22"/>
                <w:rPrChange w:id="122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>Elvenes</w:t>
            </w:r>
            <w:proofErr w:type="spellEnd"/>
          </w:p>
          <w:p w14:paraId="57DCF07B" w14:textId="77777777" w:rsidR="00B148E2" w:rsidRPr="000C66F0" w:rsidRDefault="00B148E2" w:rsidP="00410091">
            <w:pPr>
              <w:ind w:left="217"/>
              <w:rPr>
                <w:rFonts w:cs="Times New Roman"/>
                <w:sz w:val="22"/>
                <w:rPrChange w:id="123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52027826" w14:textId="420206D6" w:rsidR="00B148E2" w:rsidRPr="000C66F0" w:rsidRDefault="00A82670" w:rsidP="00410091">
            <w:pPr>
              <w:ind w:left="217"/>
              <w:rPr>
                <w:rFonts w:cs="Times New Roman"/>
                <w:sz w:val="22"/>
                <w:rPrChange w:id="124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0C66F0">
              <w:rPr>
                <w:rFonts w:cs="Times New Roman"/>
                <w:sz w:val="22"/>
                <w:rPrChange w:id="125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</w:t>
            </w:r>
            <w:r w:rsidR="00B148E2" w:rsidRPr="000C66F0">
              <w:rPr>
                <w:rFonts w:cs="Times New Roman"/>
                <w:sz w:val="22"/>
                <w:rPrChange w:id="126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Excuse </w:t>
            </w:r>
            <w:commentRangeStart w:id="127"/>
            <w:r w:rsidR="00B148E2" w:rsidRPr="000C66F0">
              <w:rPr>
                <w:rFonts w:cs="Times New Roman"/>
                <w:sz w:val="22"/>
                <w:rPrChange w:id="128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>the letter</w:t>
            </w:r>
            <w:del w:id="129" w:author="Kristin Jacobsen" w:date="2018-11-02T12:47:00Z">
              <w:r w:rsidR="00B148E2" w:rsidRPr="000C66F0" w:rsidDel="008A15EB">
                <w:rPr>
                  <w:rFonts w:cs="Times New Roman"/>
                  <w:sz w:val="22"/>
                  <w:rPrChange w:id="130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’</w:delText>
              </w:r>
            </w:del>
            <w:ins w:id="131" w:author="Kristin Jacobsen" w:date="2018-11-02T12:49:00Z">
              <w:r w:rsidR="008F4D23">
                <w:rPr>
                  <w:rFonts w:cs="Times New Roman"/>
                  <w:sz w:val="22"/>
                </w:rPr>
                <w:t>’s</w:t>
              </w:r>
            </w:ins>
            <w:del w:id="132" w:author="Kristin Jacobsen" w:date="2018-11-02T12:49:00Z">
              <w:r w:rsidR="00B148E2" w:rsidRPr="000C66F0" w:rsidDel="008F4D23">
                <w:rPr>
                  <w:rFonts w:cs="Times New Roman"/>
                  <w:sz w:val="22"/>
                  <w:rPrChange w:id="133" w:author="Kristin Jacobsen" w:date="2018-08-28T08:13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s</w:delText>
              </w:r>
            </w:del>
            <w:r w:rsidR="00B148E2" w:rsidRPr="000C66F0">
              <w:rPr>
                <w:rFonts w:cs="Times New Roman"/>
                <w:sz w:val="22"/>
                <w:rPrChange w:id="134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  <w:commentRangeEnd w:id="127"/>
            <w:r w:rsidR="004D72A3">
              <w:rPr>
                <w:rStyle w:val="CommentReference"/>
                <w:lang w:val="en-GB"/>
              </w:rPr>
              <w:commentReference w:id="127"/>
            </w:r>
            <w:r w:rsidR="00B148E2" w:rsidRPr="000C66F0">
              <w:rPr>
                <w:rFonts w:cs="Times New Roman"/>
                <w:sz w:val="22"/>
                <w:rPrChange w:id="135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>form!</w:t>
            </w:r>
          </w:p>
          <w:p w14:paraId="43C81F00" w14:textId="30E61D22" w:rsidR="00B148E2" w:rsidRPr="007A6772" w:rsidRDefault="00A82670" w:rsidP="00410091">
            <w:pPr>
              <w:ind w:left="217"/>
              <w:rPr>
                <w:rFonts w:cs="Times New Roman"/>
                <w:sz w:val="22"/>
                <w:lang w:val="da-DK"/>
              </w:rPr>
            </w:pPr>
            <w:r w:rsidRPr="000C66F0">
              <w:rPr>
                <w:rFonts w:cs="Times New Roman"/>
                <w:sz w:val="22"/>
                <w:rPrChange w:id="136" w:author="Kristin Jacobsen" w:date="2018-08-28T08:13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</w:t>
            </w:r>
            <w:r w:rsidR="00B148E2" w:rsidRPr="007A6772">
              <w:rPr>
                <w:rFonts w:cs="Times New Roman"/>
                <w:sz w:val="22"/>
                <w:lang w:val="da-DK"/>
              </w:rPr>
              <w:t xml:space="preserve">I am </w:t>
            </w:r>
            <w:proofErr w:type="spellStart"/>
            <w:r w:rsidR="00B148E2" w:rsidRPr="007A6772">
              <w:rPr>
                <w:rFonts w:cs="Times New Roman"/>
                <w:sz w:val="22"/>
                <w:lang w:val="da-DK"/>
              </w:rPr>
              <w:t>too</w:t>
            </w:r>
            <w:proofErr w:type="spellEnd"/>
            <w:r w:rsidR="00B148E2" w:rsidRPr="007A6772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="00B148E2" w:rsidRPr="007A6772">
              <w:rPr>
                <w:rFonts w:cs="Times New Roman"/>
                <w:sz w:val="22"/>
                <w:lang w:val="da-DK"/>
              </w:rPr>
              <w:t>tired</w:t>
            </w:r>
            <w:proofErr w:type="spellEnd"/>
            <w:r w:rsidR="00B148E2" w:rsidRPr="007A6772">
              <w:rPr>
                <w:rFonts w:cs="Times New Roman"/>
                <w:sz w:val="22"/>
                <w:lang w:val="da-DK"/>
              </w:rPr>
              <w:t>.</w:t>
            </w:r>
          </w:p>
          <w:p w14:paraId="6F5A0AA1" w14:textId="77777777" w:rsidR="00B148E2" w:rsidRPr="007A6772" w:rsidRDefault="00B148E2" w:rsidP="00B148E2">
            <w:pPr>
              <w:rPr>
                <w:rFonts w:cs="Times New Roman"/>
                <w:sz w:val="22"/>
                <w:lang w:val="da-DK"/>
              </w:rPr>
            </w:pPr>
          </w:p>
          <w:p w14:paraId="669DEADB" w14:textId="31BBAE58" w:rsidR="00A10829" w:rsidRPr="007A6772" w:rsidRDefault="00A10829" w:rsidP="00170687">
            <w:pPr>
              <w:ind w:firstLine="687"/>
              <w:rPr>
                <w:rFonts w:cs="Times New Roman"/>
                <w:sz w:val="22"/>
                <w:lang w:val="en-GB"/>
              </w:rPr>
            </w:pPr>
          </w:p>
        </w:tc>
      </w:tr>
    </w:tbl>
    <w:p w14:paraId="0143E32D" w14:textId="77777777" w:rsidR="003D4143" w:rsidRPr="007A6772" w:rsidRDefault="003D4143">
      <w:pPr>
        <w:rPr>
          <w:rFonts w:cs="Times New Roman"/>
          <w:sz w:val="22"/>
        </w:rPr>
      </w:pPr>
    </w:p>
    <w:sectPr w:rsidR="003D4143" w:rsidRPr="007A6772" w:rsidSect="00A10829">
      <w:headerReference w:type="default" r:id="rId1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Marianne" w:date="2018-07-24T14:00:00Z" w:initials="M">
    <w:p w14:paraId="00EB4149" w14:textId="3C824A1E" w:rsidR="00F5017D" w:rsidRPr="00F5017D" w:rsidRDefault="00F5017D">
      <w:pPr>
        <w:pStyle w:val="CommentText"/>
      </w:pPr>
      <w:r>
        <w:rPr>
          <w:rStyle w:val="CommentReference"/>
        </w:rPr>
        <w:annotationRef/>
      </w:r>
      <w:r>
        <w:t xml:space="preserve">The verb </w:t>
      </w:r>
      <w:proofErr w:type="spellStart"/>
      <w:r>
        <w:rPr>
          <w:i/>
        </w:rPr>
        <w:t>stille</w:t>
      </w:r>
      <w:proofErr w:type="spellEnd"/>
      <w:r>
        <w:t xml:space="preserve"> in connection with pain</w:t>
      </w:r>
      <w:r w:rsidR="00123290">
        <w:t xml:space="preserve"> </w:t>
      </w:r>
      <w:r w:rsidR="00AA16FF">
        <w:t>is</w:t>
      </w:r>
      <w:r w:rsidR="00123290">
        <w:t xml:space="preserve"> also </w:t>
      </w:r>
      <w:r w:rsidR="00AA16FF">
        <w:t>used</w:t>
      </w:r>
      <w:r w:rsidR="00123290">
        <w:t xml:space="preserve"> Danish.</w:t>
      </w:r>
    </w:p>
  </w:comment>
  <w:comment w:id="24" w:author="Marianne" w:date="2018-07-24T14:01:00Z" w:initials="M">
    <w:p w14:paraId="7E9A91B0" w14:textId="58E355C6" w:rsidR="001704A9" w:rsidRPr="001704A9" w:rsidRDefault="001704A9">
      <w:pPr>
        <w:pStyle w:val="CommentText"/>
      </w:pPr>
      <w:r>
        <w:rPr>
          <w:rStyle w:val="CommentReference"/>
        </w:rPr>
        <w:annotationRef/>
      </w:r>
      <w:r>
        <w:t xml:space="preserve">This word is spelled </w:t>
      </w:r>
      <w:proofErr w:type="spellStart"/>
      <w:r>
        <w:rPr>
          <w:i/>
        </w:rPr>
        <w:t>Glæde</w:t>
      </w:r>
      <w:proofErr w:type="spellEnd"/>
      <w:r>
        <w:t xml:space="preserve"> and I think </w:t>
      </w:r>
      <w:r w:rsidR="00B279A3">
        <w:t>the handwriting</w:t>
      </w:r>
      <w:r>
        <w:t xml:space="preserve"> can be read like that.</w:t>
      </w:r>
      <w:r w:rsidR="00310630">
        <w:t xml:space="preserve"> CHANGED</w:t>
      </w:r>
    </w:p>
  </w:comment>
  <w:comment w:id="61" w:author="Marianne" w:date="2018-08-16T09:53:00Z" w:initials="M">
    <w:p w14:paraId="79043AEF" w14:textId="00DC9729" w:rsidR="008C38E7" w:rsidRDefault="008C38E7">
      <w:pPr>
        <w:pStyle w:val="CommentText"/>
      </w:pPr>
      <w:r>
        <w:rPr>
          <w:rStyle w:val="CommentReference"/>
        </w:rPr>
        <w:annotationRef/>
      </w:r>
      <w:r>
        <w:t xml:space="preserve">I don’t think this works as a translation of </w:t>
      </w:r>
      <w:proofErr w:type="spellStart"/>
      <w:r>
        <w:rPr>
          <w:i/>
        </w:rPr>
        <w:t>altsaa</w:t>
      </w:r>
      <w:proofErr w:type="spellEnd"/>
      <w:r w:rsidR="00270752">
        <w:t>.</w:t>
      </w:r>
      <w:r>
        <w:t xml:space="preserve"> </w:t>
      </w:r>
      <w:r w:rsidR="00270752">
        <w:t>Perhaps:</w:t>
      </w:r>
    </w:p>
    <w:p w14:paraId="1E51A65F" w14:textId="40FD7946" w:rsidR="00270752" w:rsidRPr="008C38E7" w:rsidRDefault="00270752">
      <w:pPr>
        <w:pStyle w:val="CommentText"/>
      </w:pPr>
      <w:proofErr w:type="gramStart"/>
      <w:r>
        <w:t>So</w:t>
      </w:r>
      <w:proofErr w:type="gramEnd"/>
      <w:r>
        <w:t xml:space="preserve"> there we can send the following chapters.</w:t>
      </w:r>
      <w:r w:rsidR="00C5039E">
        <w:t xml:space="preserve"> CHANGE MADE</w:t>
      </w:r>
    </w:p>
  </w:comment>
  <w:comment w:id="77" w:author="Marianne" w:date="2018-08-16T09:54:00Z" w:initials="M">
    <w:p w14:paraId="299FB339" w14:textId="7CD244C7" w:rsidR="00270752" w:rsidRDefault="00270752">
      <w:pPr>
        <w:pStyle w:val="CommentText"/>
      </w:pPr>
      <w:r>
        <w:rPr>
          <w:rStyle w:val="CommentReference"/>
        </w:rPr>
        <w:annotationRef/>
      </w:r>
      <w:r>
        <w:t xml:space="preserve">I think this must be “of”. Lili is not happy with the </w:t>
      </w:r>
      <w:r w:rsidR="00627826">
        <w:t>portrayal</w:t>
      </w:r>
      <w:r>
        <w:t xml:space="preserve"> of the doctor</w:t>
      </w:r>
      <w:r w:rsidR="0015190A">
        <w:t xml:space="preserve"> in the book.</w:t>
      </w:r>
      <w:r w:rsidR="00417672">
        <w:t xml:space="preserve"> CHANGE MADE</w:t>
      </w:r>
    </w:p>
  </w:comment>
  <w:comment w:id="78" w:author="Kristin Jacobsen" w:date="2018-11-01T14:43:00Z" w:initials="KJ">
    <w:p w14:paraId="19025F20" w14:textId="7976024F" w:rsidR="004C1FDA" w:rsidRDefault="004C1FDA">
      <w:pPr>
        <w:pStyle w:val="CommentText"/>
      </w:pPr>
      <w:r>
        <w:rPr>
          <w:rStyle w:val="CommentReference"/>
        </w:rPr>
        <w:annotationRef/>
      </w:r>
      <w:r>
        <w:t xml:space="preserve">Could also be “about” the head doctor. </w:t>
      </w:r>
    </w:p>
  </w:comment>
  <w:comment w:id="127" w:author="Marianne" w:date="2018-07-24T14:12:00Z" w:initials="M">
    <w:p w14:paraId="1D9D55D8" w14:textId="77F903CD" w:rsidR="004D72A3" w:rsidRDefault="004D72A3">
      <w:pPr>
        <w:pStyle w:val="CommentText"/>
      </w:pPr>
      <w:r>
        <w:rPr>
          <w:rStyle w:val="CommentReference"/>
        </w:rPr>
        <w:annotationRef/>
      </w:r>
      <w:r>
        <w:t>This should be plural.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EB4149" w15:done="0"/>
  <w15:commentEx w15:paraId="7E9A91B0" w15:done="0"/>
  <w15:commentEx w15:paraId="1E51A65F" w15:done="0"/>
  <w15:commentEx w15:paraId="299FB339" w15:done="0"/>
  <w15:commentEx w15:paraId="19025F20" w15:done="0"/>
  <w15:commentEx w15:paraId="1D9D55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EB4149" w16cid:durableId="1F01AF6E"/>
  <w16cid:commentId w16cid:paraId="7E9A91B0" w16cid:durableId="1F01AFB7"/>
  <w16cid:commentId w16cid:paraId="1E51A65F" w16cid:durableId="1F01B0A2"/>
  <w16cid:commentId w16cid:paraId="299FB339" w16cid:durableId="1F01B173"/>
  <w16cid:commentId w16cid:paraId="19025F20" w16cid:durableId="1F858F8E"/>
  <w16cid:commentId w16cid:paraId="1D9D55D8" w16cid:durableId="1F01B2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9292" w14:textId="77777777" w:rsidR="00A7320F" w:rsidRDefault="00A7320F" w:rsidP="00610CA0">
      <w:pPr>
        <w:spacing w:line="240" w:lineRule="auto"/>
      </w:pPr>
      <w:r>
        <w:separator/>
      </w:r>
    </w:p>
  </w:endnote>
  <w:endnote w:type="continuationSeparator" w:id="0">
    <w:p w14:paraId="7A706C7B" w14:textId="77777777" w:rsidR="00A7320F" w:rsidRDefault="00A7320F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E3CD" w14:textId="77777777" w:rsidR="00A7320F" w:rsidRDefault="00A7320F" w:rsidP="00610CA0">
      <w:pPr>
        <w:spacing w:line="240" w:lineRule="auto"/>
      </w:pPr>
      <w:r>
        <w:separator/>
      </w:r>
    </w:p>
  </w:footnote>
  <w:footnote w:type="continuationSeparator" w:id="0">
    <w:p w14:paraId="2F1E4B9B" w14:textId="77777777" w:rsidR="00A7320F" w:rsidRDefault="00A7320F" w:rsidP="00610CA0">
      <w:pPr>
        <w:spacing w:line="240" w:lineRule="auto"/>
      </w:pPr>
      <w:r>
        <w:continuationSeparator/>
      </w:r>
    </w:p>
  </w:footnote>
  <w:footnote w:id="1">
    <w:p w14:paraId="0957861E" w14:textId="7C89397B" w:rsidR="00644A5B" w:rsidRDefault="00644A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353B3">
        <w:rPr>
          <w:rFonts w:cs="Times New Roman"/>
          <w:sz w:val="20"/>
          <w:szCs w:val="20"/>
        </w:rPr>
        <w:t>Written in red ink in top left corner.</w:t>
      </w:r>
    </w:p>
  </w:footnote>
  <w:footnote w:id="2">
    <w:p w14:paraId="695E7AA0" w14:textId="7F8DF978" w:rsidR="00644A5B" w:rsidRPr="002931DB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phrase “rent locale” is literally “purely local.”</w:t>
      </w:r>
    </w:p>
  </w:footnote>
  <w:footnote w:id="3">
    <w:p w14:paraId="47CE739F" w14:textId="0F50C074" w:rsidR="00644A5B" w:rsidRPr="00B148E2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20"/>
          <w:szCs w:val="20"/>
        </w:rPr>
        <w:t>Sagen</w:t>
      </w:r>
      <w:proofErr w:type="spellEnd"/>
      <w:r>
        <w:rPr>
          <w:sz w:val="20"/>
          <w:szCs w:val="20"/>
        </w:rPr>
        <w:t xml:space="preserve"> also could be translated as thing, but that would be a more modern usage. </w:t>
      </w:r>
    </w:p>
  </w:footnote>
  <w:footnote w:id="4">
    <w:p w14:paraId="41773FA8" w14:textId="1227B5C7" w:rsidR="00644A5B" w:rsidRPr="005D4FF1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In German literally means “Mr. Head Doctor.”</w:t>
      </w:r>
    </w:p>
  </w:footnote>
  <w:footnote w:id="5">
    <w:p w14:paraId="3054FC97" w14:textId="20EABDE1" w:rsidR="00644A5B" w:rsidRPr="00245CA8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ins w:id="22" w:author="Kristin Jacobsen" w:date="2018-08-28T08:12:00Z">
        <w:r w:rsidR="000C66F0">
          <w:rPr>
            <w:sz w:val="20"/>
            <w:szCs w:val="20"/>
          </w:rPr>
          <w:t xml:space="preserve">Danish and </w:t>
        </w:r>
      </w:ins>
      <w:r>
        <w:rPr>
          <w:sz w:val="20"/>
          <w:szCs w:val="20"/>
        </w:rPr>
        <w:t>German word</w:t>
      </w:r>
      <w:ins w:id="23" w:author="Kristin Jacobsen" w:date="2018-08-28T08:13:00Z">
        <w:r w:rsidR="000C66F0">
          <w:rPr>
            <w:sz w:val="20"/>
            <w:szCs w:val="20"/>
          </w:rPr>
          <w:t xml:space="preserve"> for alleviate</w:t>
        </w:r>
      </w:ins>
      <w:r>
        <w:rPr>
          <w:sz w:val="20"/>
          <w:szCs w:val="20"/>
        </w:rPr>
        <w:t>.</w:t>
      </w:r>
    </w:p>
  </w:footnote>
  <w:footnote w:id="6">
    <w:p w14:paraId="7D38BAE8" w14:textId="26C5EF2C" w:rsidR="00644A5B" w:rsidRPr="00B148E2" w:rsidRDefault="00644A5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Should be the formal “De.” Lili is most likely tired and recovering from surgery.</w:t>
      </w:r>
    </w:p>
  </w:footnote>
  <w:footnote w:id="7">
    <w:p w14:paraId="31A3D33C" w14:textId="6F7157D6" w:rsidR="00B72F15" w:rsidRPr="00B72F15" w:rsidRDefault="00B72F15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Flourish under signature. </w:t>
      </w:r>
    </w:p>
  </w:footnote>
  <w:footnote w:id="8">
    <w:p w14:paraId="5524EA2F" w14:textId="11144205" w:rsidR="008A15EB" w:rsidRPr="008A15EB" w:rsidRDefault="008A15EB">
      <w:pPr>
        <w:pStyle w:val="FootnoteText"/>
        <w:rPr>
          <w:sz w:val="20"/>
          <w:szCs w:val="20"/>
          <w:rPrChange w:id="31" w:author="Kristin Jacobsen" w:date="2018-11-02T12:48:00Z">
            <w:rPr/>
          </w:rPrChange>
        </w:rPr>
      </w:pPr>
      <w:ins w:id="32" w:author="Kristin Jacobsen" w:date="2018-11-02T12:48:00Z">
        <w:r>
          <w:rPr>
            <w:rStyle w:val="FootnoteReference"/>
          </w:rPr>
          <w:footnoteRef/>
        </w:r>
        <w:r>
          <w:t xml:space="preserve"> </w:t>
        </w:r>
        <w:r>
          <w:rPr>
            <w:sz w:val="20"/>
            <w:szCs w:val="20"/>
          </w:rPr>
          <w:t>Should be brevets form</w:t>
        </w:r>
      </w:ins>
      <w:ins w:id="33" w:author="Kristin Jacobsen" w:date="2018-11-04T15:50:00Z">
        <w:r w:rsidR="00A7631B">
          <w:rPr>
            <w:sz w:val="20"/>
            <w:szCs w:val="20"/>
          </w:rPr>
          <w:t xml:space="preserve"> if she is referring to this letter, but she also could be referring to all her recent </w:t>
        </w:r>
        <w:r w:rsidR="00A7631B">
          <w:rPr>
            <w:sz w:val="20"/>
            <w:szCs w:val="20"/>
          </w:rPr>
          <w:t>letters</w:t>
        </w:r>
      </w:ins>
      <w:bookmarkStart w:id="34" w:name="_GoBack"/>
      <w:bookmarkEnd w:id="34"/>
      <w:ins w:id="35" w:author="Kristin Jacobsen" w:date="2018-11-02T12:48:00Z">
        <w:r>
          <w:rPr>
            <w:sz w:val="20"/>
            <w:szCs w:val="20"/>
          </w:rPr>
          <w:t>.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180B5" w14:textId="5FB439BC" w:rsidR="00644A5B" w:rsidRPr="002505C9" w:rsidRDefault="00644A5B" w:rsidP="00610CA0">
    <w:pPr>
      <w:pStyle w:val="Header"/>
      <w:rPr>
        <w:rFonts w:cs="Times New Roman"/>
        <w:b/>
        <w:szCs w:val="24"/>
      </w:rPr>
    </w:pPr>
    <w:r w:rsidRPr="002505C9">
      <w:rPr>
        <w:rFonts w:cs="Times New Roman"/>
        <w:b/>
        <w:szCs w:val="24"/>
      </w:rPr>
      <w:t xml:space="preserve">To: Maria Garland (wife of Ernst </w:t>
    </w:r>
    <w:proofErr w:type="spellStart"/>
    <w:r w:rsidRPr="002505C9">
      <w:rPr>
        <w:rFonts w:cs="Times New Roman"/>
        <w:b/>
        <w:szCs w:val="24"/>
      </w:rPr>
      <w:t>Harthern</w:t>
    </w:r>
    <w:proofErr w:type="spellEnd"/>
    <w:r w:rsidRPr="002505C9">
      <w:rPr>
        <w:rFonts w:cs="Times New Roman"/>
        <w:b/>
        <w:szCs w:val="24"/>
      </w:rPr>
      <w:t xml:space="preserve">)  </w:t>
    </w:r>
  </w:p>
  <w:p w14:paraId="0FAB3C39" w14:textId="4171721A" w:rsidR="00644A5B" w:rsidRPr="002505C9" w:rsidRDefault="00644A5B" w:rsidP="002505C9">
    <w:pPr>
      <w:rPr>
        <w:rFonts w:cs="Times New Roman"/>
        <w:b/>
        <w:szCs w:val="24"/>
      </w:rPr>
    </w:pPr>
    <w:r w:rsidRPr="002505C9">
      <w:rPr>
        <w:rFonts w:cs="Times New Roman"/>
        <w:b/>
        <w:szCs w:val="24"/>
      </w:rPr>
      <w:t xml:space="preserve">From: Lili </w:t>
    </w:r>
    <w:r>
      <w:rPr>
        <w:rFonts w:cs="Times New Roman"/>
        <w:b/>
        <w:szCs w:val="24"/>
      </w:rPr>
      <w:t>I</w:t>
    </w:r>
    <w:r w:rsidRPr="002505C9">
      <w:rPr>
        <w:rFonts w:cs="Times New Roman"/>
        <w:b/>
        <w:szCs w:val="24"/>
      </w:rPr>
      <w:t xml:space="preserve">lse </w:t>
    </w:r>
    <w:proofErr w:type="spellStart"/>
    <w:r w:rsidRPr="002505C9">
      <w:rPr>
        <w:rFonts w:cs="Times New Roman"/>
        <w:b/>
        <w:szCs w:val="24"/>
      </w:rPr>
      <w:t>Elvenes</w:t>
    </w:r>
    <w:proofErr w:type="spellEnd"/>
    <w:r w:rsidRPr="002505C9">
      <w:rPr>
        <w:rFonts w:cs="Times New Roman"/>
        <w:b/>
        <w:szCs w:val="24"/>
      </w:rPr>
      <w:t xml:space="preserve"> (</w:t>
    </w:r>
    <w:r>
      <w:rPr>
        <w:rFonts w:cs="Times New Roman"/>
        <w:b/>
        <w:szCs w:val="24"/>
      </w:rPr>
      <w:t>letter is in</w:t>
    </w:r>
    <w:r w:rsidRPr="002505C9">
      <w:rPr>
        <w:rFonts w:cs="Times New Roman"/>
        <w:b/>
        <w:szCs w:val="24"/>
      </w:rPr>
      <w:t xml:space="preserve"> the </w:t>
    </w:r>
    <w:proofErr w:type="spellStart"/>
    <w:r w:rsidRPr="002505C9">
      <w:rPr>
        <w:rFonts w:cs="Times New Roman"/>
        <w:b/>
        <w:szCs w:val="24"/>
      </w:rPr>
      <w:t>Harthern</w:t>
    </w:r>
    <w:proofErr w:type="spellEnd"/>
    <w:r w:rsidRPr="002505C9">
      <w:rPr>
        <w:rFonts w:cs="Times New Roman"/>
        <w:b/>
        <w:szCs w:val="24"/>
      </w:rPr>
      <w:t xml:space="preserve"> Archives)</w:t>
    </w:r>
  </w:p>
  <w:p w14:paraId="115A5D46" w14:textId="77777777" w:rsidR="00644A5B" w:rsidRDefault="00644A5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in Jacobsen">
    <w15:presenceInfo w15:providerId="Windows Live" w15:userId="a065d8ce93d0fa9e"/>
  </w15:person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07A9C"/>
    <w:rsid w:val="00010567"/>
    <w:rsid w:val="0001096D"/>
    <w:rsid w:val="00036430"/>
    <w:rsid w:val="0005523E"/>
    <w:rsid w:val="00065BEF"/>
    <w:rsid w:val="0009711E"/>
    <w:rsid w:val="000C66F0"/>
    <w:rsid w:val="00123290"/>
    <w:rsid w:val="00140512"/>
    <w:rsid w:val="0015190A"/>
    <w:rsid w:val="001704A9"/>
    <w:rsid w:val="00170687"/>
    <w:rsid w:val="00222FA7"/>
    <w:rsid w:val="00245CA8"/>
    <w:rsid w:val="002505C9"/>
    <w:rsid w:val="002644AB"/>
    <w:rsid w:val="00270752"/>
    <w:rsid w:val="002931DB"/>
    <w:rsid w:val="002F082F"/>
    <w:rsid w:val="00310630"/>
    <w:rsid w:val="003161E8"/>
    <w:rsid w:val="00331C71"/>
    <w:rsid w:val="00384315"/>
    <w:rsid w:val="003D4143"/>
    <w:rsid w:val="003E6FAB"/>
    <w:rsid w:val="004026D1"/>
    <w:rsid w:val="00410091"/>
    <w:rsid w:val="00417672"/>
    <w:rsid w:val="00432A02"/>
    <w:rsid w:val="004A0FED"/>
    <w:rsid w:val="004C1FDA"/>
    <w:rsid w:val="004D72A3"/>
    <w:rsid w:val="00501572"/>
    <w:rsid w:val="0051685D"/>
    <w:rsid w:val="005353B3"/>
    <w:rsid w:val="00557FAA"/>
    <w:rsid w:val="005D4FF1"/>
    <w:rsid w:val="00610CA0"/>
    <w:rsid w:val="006159DB"/>
    <w:rsid w:val="00627826"/>
    <w:rsid w:val="00644A5B"/>
    <w:rsid w:val="00671A9E"/>
    <w:rsid w:val="00676FB2"/>
    <w:rsid w:val="0069063A"/>
    <w:rsid w:val="006B40B6"/>
    <w:rsid w:val="006C2FCA"/>
    <w:rsid w:val="00757C76"/>
    <w:rsid w:val="00770B06"/>
    <w:rsid w:val="00784CAC"/>
    <w:rsid w:val="00797CA5"/>
    <w:rsid w:val="007A6772"/>
    <w:rsid w:val="007E7206"/>
    <w:rsid w:val="00803E68"/>
    <w:rsid w:val="00827723"/>
    <w:rsid w:val="008822E0"/>
    <w:rsid w:val="008A15EB"/>
    <w:rsid w:val="008A5992"/>
    <w:rsid w:val="008C38E7"/>
    <w:rsid w:val="008F4D23"/>
    <w:rsid w:val="00903779"/>
    <w:rsid w:val="009E4E74"/>
    <w:rsid w:val="00A10829"/>
    <w:rsid w:val="00A12073"/>
    <w:rsid w:val="00A43B39"/>
    <w:rsid w:val="00A7320F"/>
    <w:rsid w:val="00A75081"/>
    <w:rsid w:val="00A75AD3"/>
    <w:rsid w:val="00A7631B"/>
    <w:rsid w:val="00A82670"/>
    <w:rsid w:val="00A84869"/>
    <w:rsid w:val="00A92045"/>
    <w:rsid w:val="00A9223D"/>
    <w:rsid w:val="00AA16FF"/>
    <w:rsid w:val="00AA2287"/>
    <w:rsid w:val="00AE5D5B"/>
    <w:rsid w:val="00AF30B5"/>
    <w:rsid w:val="00B148E2"/>
    <w:rsid w:val="00B279A3"/>
    <w:rsid w:val="00B67A83"/>
    <w:rsid w:val="00B72F15"/>
    <w:rsid w:val="00B7687A"/>
    <w:rsid w:val="00BB4D1E"/>
    <w:rsid w:val="00BD238B"/>
    <w:rsid w:val="00C5039E"/>
    <w:rsid w:val="00C76AA4"/>
    <w:rsid w:val="00CB11B0"/>
    <w:rsid w:val="00CB7F93"/>
    <w:rsid w:val="00D16C79"/>
    <w:rsid w:val="00D82DE2"/>
    <w:rsid w:val="00DA2593"/>
    <w:rsid w:val="00DA53E5"/>
    <w:rsid w:val="00DB1892"/>
    <w:rsid w:val="00DD3973"/>
    <w:rsid w:val="00E43BEB"/>
    <w:rsid w:val="00E445B3"/>
    <w:rsid w:val="00E61A54"/>
    <w:rsid w:val="00E64D70"/>
    <w:rsid w:val="00E9114C"/>
    <w:rsid w:val="00EC2799"/>
    <w:rsid w:val="00EC4FA3"/>
    <w:rsid w:val="00EF2CAE"/>
    <w:rsid w:val="00F027A0"/>
    <w:rsid w:val="00F5017D"/>
    <w:rsid w:val="00F51C90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3E67B21A-776D-2E4B-B04E-0702148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353B3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3B3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353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D8F4-821A-654C-9C4D-7C2F7C8D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8</cp:revision>
  <dcterms:created xsi:type="dcterms:W3CDTF">2018-08-16T14:54:00Z</dcterms:created>
  <dcterms:modified xsi:type="dcterms:W3CDTF">2018-11-04T21:50:00Z</dcterms:modified>
</cp:coreProperties>
</file>