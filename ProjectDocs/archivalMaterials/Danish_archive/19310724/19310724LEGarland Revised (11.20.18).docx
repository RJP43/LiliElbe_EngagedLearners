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3A93F" w14:textId="5ED406CB" w:rsidR="00797CA5" w:rsidRPr="000F7ECE" w:rsidRDefault="00B9682C">
      <w:pPr>
        <w:rPr>
          <w:rFonts w:cs="Times New Roman"/>
          <w:szCs w:val="24"/>
        </w:rPr>
      </w:pPr>
      <w:r w:rsidRPr="000F7ECE">
        <w:rPr>
          <w:rFonts w:cs="Times New Roman"/>
          <w:szCs w:val="24"/>
        </w:rPr>
        <w:t>Translated by Kristin Jacobsen and Maiken Boysen, 20 November 2017.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625"/>
      </w:tblGrid>
      <w:tr w:rsidR="00A10829" w:rsidRPr="000F7ECE" w14:paraId="5347B6FD" w14:textId="77777777" w:rsidTr="00395E10">
        <w:tc>
          <w:tcPr>
            <w:tcW w:w="6713" w:type="dxa"/>
          </w:tcPr>
          <w:p w14:paraId="54D2F39A" w14:textId="77777777" w:rsidR="00B77BEF" w:rsidRDefault="00B77BEF" w:rsidP="00155EB5">
            <w:pPr>
              <w:ind w:left="1440" w:firstLine="720"/>
              <w:jc w:val="center"/>
              <w:rPr>
                <w:rFonts w:cs="Times New Roman"/>
                <w:szCs w:val="24"/>
              </w:rPr>
            </w:pPr>
          </w:p>
          <w:p w14:paraId="0E9DB708" w14:textId="07CAED43" w:rsidR="008B3AB6" w:rsidRPr="00964FF4" w:rsidRDefault="008B3AB6" w:rsidP="00964FF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>Naar jeg nu kommer godt fra det kan jeg gifte mig om nogen vil have mig</w:t>
            </w:r>
            <w:r w:rsidRPr="00395E10">
              <w:rPr>
                <w:rStyle w:val="FootnoteReference"/>
                <w:rFonts w:cs="Times New Roman"/>
                <w:sz w:val="22"/>
                <w:lang w:val="da-DK"/>
              </w:rPr>
              <w:footnoteReference w:id="1"/>
            </w:r>
            <w:r w:rsidRPr="00395E10">
              <w:rPr>
                <w:rFonts w:cs="Times New Roman"/>
                <w:sz w:val="22"/>
                <w:lang w:val="da-DK"/>
              </w:rPr>
              <w:t xml:space="preserve"> </w:t>
            </w:r>
          </w:p>
          <w:p w14:paraId="0B35EC79" w14:textId="3D7BB03F" w:rsidR="00155EB5" w:rsidRPr="00395E10" w:rsidRDefault="00EF1E6D" w:rsidP="00395E10">
            <w:pPr>
              <w:ind w:left="36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                  Sondag [sic]     24 Juli 1931  </w:t>
            </w:r>
            <w:r w:rsidR="00155EB5" w:rsidRPr="00395E10">
              <w:rPr>
                <w:rFonts w:cs="Times New Roman"/>
                <w:sz w:val="22"/>
              </w:rPr>
              <w:t>Dresden</w:t>
            </w:r>
          </w:p>
          <w:p w14:paraId="2EBD96E7" w14:textId="77777777" w:rsidR="00155EB5" w:rsidRPr="00395E10" w:rsidRDefault="00155EB5" w:rsidP="00395E10">
            <w:pPr>
              <w:ind w:left="360"/>
              <w:rPr>
                <w:rFonts w:cs="Times New Roman"/>
                <w:sz w:val="22"/>
              </w:rPr>
            </w:pPr>
          </w:p>
          <w:p w14:paraId="3A52F78E" w14:textId="258E45B4" w:rsidR="00155EB5" w:rsidRPr="00395E10" w:rsidRDefault="007A7076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</w:rPr>
              <w:t xml:space="preserve">           </w:t>
            </w:r>
            <w:r w:rsidR="00155EB5" w:rsidRPr="00395E10">
              <w:rPr>
                <w:rFonts w:cs="Times New Roman"/>
                <w:sz w:val="22"/>
              </w:rPr>
              <w:t>K</w:t>
            </w:r>
            <w:r w:rsidR="00155EB5" w:rsidRPr="00395E10">
              <w:rPr>
                <w:rFonts w:cs="Times New Roman"/>
                <w:sz w:val="22"/>
                <w:lang w:val="da-DK"/>
              </w:rPr>
              <w:t>ære Fru Maria Garland</w:t>
            </w:r>
          </w:p>
          <w:p w14:paraId="1BEFE20C" w14:textId="77777777" w:rsidR="00155EB5" w:rsidRPr="00395E10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</w:p>
          <w:p w14:paraId="5E14CCB3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Vær sød at lade mig vide, hvordan </w:t>
            </w:r>
          </w:p>
          <w:p w14:paraId="4D626C88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det gaar med Bogen og Deres Mands </w:t>
            </w:r>
          </w:p>
          <w:p w14:paraId="1BFA8302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Arbejde. </w:t>
            </w:r>
            <w:r w:rsidR="007A7076">
              <w:rPr>
                <w:rFonts w:cs="Times New Roman"/>
                <w:sz w:val="22"/>
                <w:lang w:val="da-DK"/>
              </w:rPr>
              <w:t xml:space="preserve">    </w:t>
            </w:r>
            <w:r w:rsidRPr="00395E10">
              <w:rPr>
                <w:rFonts w:cs="Times New Roman"/>
                <w:sz w:val="22"/>
                <w:lang w:val="da-DK"/>
              </w:rPr>
              <w:t xml:space="preserve">Jeg er saa spændt derpaa. </w:t>
            </w:r>
          </w:p>
          <w:p w14:paraId="035B0165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Jeg ligger stadig i Sengen efter mit </w:t>
            </w:r>
          </w:p>
          <w:p w14:paraId="280ABFF3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frygtelige Operation, og ingen svarer paa </w:t>
            </w:r>
          </w:p>
          <w:p w14:paraId="2906E3AA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mit daglige Spørgsmaal, om jeg snart maa komme </w:t>
            </w:r>
          </w:p>
          <w:p w14:paraId="5CBFA992" w14:textId="4D4AD054" w:rsidR="00155EB5" w:rsidRPr="00395E10" w:rsidRDefault="00155EB5" w:rsidP="00395E10">
            <w:pPr>
              <w:ind w:left="360"/>
              <w:rPr>
                <w:rFonts w:cs="Times New Roman"/>
                <w:sz w:val="22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op. </w:t>
            </w:r>
            <w:r w:rsidR="007A7076">
              <w:rPr>
                <w:rFonts w:cs="Times New Roman"/>
                <w:sz w:val="22"/>
                <w:lang w:val="da-DK"/>
              </w:rPr>
              <w:t xml:space="preserve">    </w:t>
            </w:r>
            <w:r w:rsidRPr="00395E10">
              <w:rPr>
                <w:rFonts w:cs="Times New Roman"/>
                <w:sz w:val="22"/>
              </w:rPr>
              <w:t>Og Professoren er meget stræng.</w:t>
            </w:r>
          </w:p>
          <w:p w14:paraId="4A2703CD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>Hr. Oberartz</w:t>
            </w:r>
            <w:r w:rsidR="00402996" w:rsidRPr="00395E10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Pr="00395E10">
              <w:rPr>
                <w:rFonts w:cs="Times New Roman"/>
                <w:sz w:val="22"/>
                <w:lang w:val="da-DK"/>
              </w:rPr>
              <w:t xml:space="preserve"> er saa munter og sød imod </w:t>
            </w:r>
          </w:p>
          <w:p w14:paraId="35430A4B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mig. Sig det til Deres Mand. Jeg tror, Fru </w:t>
            </w:r>
          </w:p>
          <w:p w14:paraId="4D16E8F7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Gerda i sit Manuskript siger noget jeg ikke </w:t>
            </w:r>
          </w:p>
          <w:p w14:paraId="3FD91D42" w14:textId="68C49BC1" w:rsidR="00155EB5" w:rsidRPr="00395E10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saa gerne vilde have </w:t>
            </w:r>
            <w:commentRangeStart w:id="0"/>
            <w:del w:id="1" w:author="Kristin Jacobsen" w:date="2018-08-16T09:50:00Z">
              <w:r w:rsidRPr="00395E10" w:rsidDel="00783EF9">
                <w:rPr>
                  <w:rFonts w:cs="Times New Roman"/>
                  <w:sz w:val="22"/>
                  <w:lang w:val="da-DK"/>
                </w:rPr>
                <w:delText>med</w:delText>
              </w:r>
              <w:commentRangeEnd w:id="0"/>
              <w:r w:rsidR="00CA274F" w:rsidDel="00783EF9">
                <w:rPr>
                  <w:rStyle w:val="CommentReference"/>
                  <w:lang w:val="en-GB"/>
                </w:rPr>
                <w:commentReference w:id="0"/>
              </w:r>
              <w:r w:rsidRPr="00395E10" w:rsidDel="00783EF9">
                <w:rPr>
                  <w:rFonts w:cs="Times New Roman"/>
                  <w:sz w:val="22"/>
                  <w:lang w:val="da-DK"/>
                </w:rPr>
                <w:delText xml:space="preserve"> </w:delText>
              </w:r>
            </w:del>
            <w:ins w:id="3" w:author="Kristin Jacobsen" w:date="2018-08-16T09:50:00Z">
              <w:r w:rsidR="00783EF9">
                <w:rPr>
                  <w:rFonts w:cs="Times New Roman"/>
                  <w:sz w:val="22"/>
                  <w:lang w:val="da-DK"/>
                </w:rPr>
                <w:t>sagt</w:t>
              </w:r>
              <w:r w:rsidR="00783EF9" w:rsidRPr="00395E10">
                <w:rPr>
                  <w:rFonts w:cs="Times New Roman"/>
                  <w:sz w:val="22"/>
                  <w:lang w:val="da-DK"/>
                </w:rPr>
                <w:t xml:space="preserve"> </w:t>
              </w:r>
            </w:ins>
            <w:r w:rsidRPr="00395E10">
              <w:rPr>
                <w:rFonts w:cs="Times New Roman"/>
                <w:sz w:val="22"/>
                <w:lang w:val="da-DK"/>
              </w:rPr>
              <w:t>i Bogen.</w:t>
            </w:r>
          </w:p>
          <w:p w14:paraId="6AED883C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I dag har man baaret mig ud i Haven paa </w:t>
            </w:r>
          </w:p>
          <w:p w14:paraId="7E33276E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en Baar [sic] for at jeg skal faa Sol og se Naturen, </w:t>
            </w:r>
          </w:p>
          <w:p w14:paraId="074430F1" w14:textId="0B7C9F26" w:rsidR="00155EB5" w:rsidRPr="00395E10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>det er saa dejligt.</w:t>
            </w:r>
          </w:p>
          <w:p w14:paraId="5E16375C" w14:textId="46F235C4" w:rsidR="00155EB5" w:rsidRPr="00395E10" w:rsidRDefault="007A7076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</w:t>
            </w:r>
            <w:r w:rsidR="00155EB5" w:rsidRPr="00395E10">
              <w:rPr>
                <w:rFonts w:cs="Times New Roman"/>
                <w:sz w:val="22"/>
                <w:lang w:val="da-DK"/>
              </w:rPr>
              <w:t>Vær sød og send mig et Par Ord.</w:t>
            </w:r>
          </w:p>
          <w:p w14:paraId="55058C8C" w14:textId="77777777" w:rsidR="007A7076" w:rsidRDefault="00155EB5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395E10">
              <w:rPr>
                <w:rFonts w:cs="Times New Roman"/>
                <w:sz w:val="22"/>
                <w:lang w:val="da-DK"/>
              </w:rPr>
              <w:t xml:space="preserve">Jeg beder Dem hilse Deres Lillemor og Søn </w:t>
            </w:r>
          </w:p>
          <w:p w14:paraId="1556ABE7" w14:textId="4D60A981" w:rsidR="00155EB5" w:rsidRPr="00395E10" w:rsidRDefault="007A7076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</w:t>
            </w:r>
            <w:r w:rsidR="00155EB5" w:rsidRPr="00395E10">
              <w:rPr>
                <w:rFonts w:cs="Times New Roman"/>
                <w:sz w:val="22"/>
                <w:lang w:val="da-DK"/>
              </w:rPr>
              <w:t xml:space="preserve">og de alle hjærteligste [sic] Hilsner til Dem </w:t>
            </w:r>
          </w:p>
          <w:p w14:paraId="390D6A7A" w14:textId="71F72AD1" w:rsidR="00155EB5" w:rsidRPr="00395E10" w:rsidRDefault="007A7076" w:rsidP="00395E10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   </w:t>
            </w:r>
            <w:r w:rsidR="00155EB5" w:rsidRPr="00395E10">
              <w:rPr>
                <w:rFonts w:cs="Times New Roman"/>
                <w:sz w:val="22"/>
                <w:lang w:val="da-DK"/>
              </w:rPr>
              <w:t xml:space="preserve">fra Deres </w:t>
            </w:r>
            <w:r>
              <w:rPr>
                <w:rFonts w:cs="Times New Roman"/>
                <w:sz w:val="22"/>
                <w:lang w:val="da-DK"/>
              </w:rPr>
              <w:t xml:space="preserve">  </w:t>
            </w:r>
            <w:r w:rsidR="00155EB5" w:rsidRPr="00395E10">
              <w:rPr>
                <w:rFonts w:cs="Times New Roman"/>
                <w:sz w:val="22"/>
                <w:u w:val="single"/>
                <w:lang w:val="da-DK"/>
              </w:rPr>
              <w:t>Lili Elbe</w:t>
            </w:r>
          </w:p>
          <w:p w14:paraId="6C758610" w14:textId="77777777" w:rsidR="00A10829" w:rsidRPr="000F7ECE" w:rsidRDefault="00A10829" w:rsidP="00AE3830">
            <w:pPr>
              <w:rPr>
                <w:rFonts w:cs="Times New Roman"/>
                <w:szCs w:val="24"/>
              </w:rPr>
            </w:pPr>
          </w:p>
        </w:tc>
        <w:tc>
          <w:tcPr>
            <w:tcW w:w="6625" w:type="dxa"/>
          </w:tcPr>
          <w:p w14:paraId="3BD84E69" w14:textId="77777777" w:rsidR="00B77BEF" w:rsidRDefault="00B77BEF" w:rsidP="000F7ECE">
            <w:pPr>
              <w:jc w:val="right"/>
              <w:rPr>
                <w:rFonts w:cs="Times New Roman"/>
              </w:rPr>
            </w:pPr>
          </w:p>
          <w:p w14:paraId="6EAB313E" w14:textId="7C560E3A" w:rsidR="008B3AB6" w:rsidRPr="00600FED" w:rsidRDefault="008B3AB6" w:rsidP="00600FED">
            <w:pPr>
              <w:ind w:left="307" w:right="342"/>
              <w:rPr>
                <w:rFonts w:cs="Times New Roman"/>
                <w:sz w:val="22"/>
                <w:lang w:val="da-DK"/>
              </w:rPr>
            </w:pPr>
            <w:r w:rsidRPr="00600FED">
              <w:rPr>
                <w:rFonts w:cs="Times New Roman"/>
                <w:sz w:val="22"/>
                <w:lang w:val="da-DK"/>
              </w:rPr>
              <w:t xml:space="preserve">When I get better I can marry </w:t>
            </w:r>
            <w:commentRangeStart w:id="4"/>
            <w:del w:id="5" w:author="Kristin Jacobsen" w:date="2018-08-16T09:48:00Z">
              <w:r w:rsidRPr="00600FED" w:rsidDel="00F12B87">
                <w:rPr>
                  <w:rFonts w:cs="Times New Roman"/>
                  <w:sz w:val="22"/>
                  <w:lang w:val="da-DK"/>
                </w:rPr>
                <w:delText>someone who</w:delText>
              </w:r>
            </w:del>
            <w:ins w:id="6" w:author="Kristin Jacobsen" w:date="2018-08-16T09:48:00Z">
              <w:r w:rsidR="00F12B87">
                <w:rPr>
                  <w:rFonts w:cs="Times New Roman"/>
                  <w:sz w:val="22"/>
                  <w:lang w:val="da-DK"/>
                </w:rPr>
                <w:t>if anyone</w:t>
              </w:r>
            </w:ins>
            <w:r w:rsidRPr="00600FED">
              <w:rPr>
                <w:rFonts w:cs="Times New Roman"/>
                <w:sz w:val="22"/>
                <w:lang w:val="da-DK"/>
              </w:rPr>
              <w:t xml:space="preserve"> will have me</w:t>
            </w:r>
            <w:commentRangeEnd w:id="4"/>
            <w:r w:rsidR="00AE38A4">
              <w:rPr>
                <w:rStyle w:val="CommentReference"/>
                <w:lang w:val="en-GB"/>
              </w:rPr>
              <w:commentReference w:id="4"/>
            </w:r>
          </w:p>
          <w:p w14:paraId="668DAC9F" w14:textId="77777777" w:rsidR="008B3AB6" w:rsidRPr="00600FED" w:rsidRDefault="008B3AB6" w:rsidP="00964FF4">
            <w:pPr>
              <w:ind w:right="342"/>
              <w:rPr>
                <w:rFonts w:cs="Times New Roman"/>
                <w:sz w:val="22"/>
              </w:rPr>
            </w:pPr>
          </w:p>
          <w:p w14:paraId="51854C44" w14:textId="77777777" w:rsidR="000F7ECE" w:rsidRPr="00600FED" w:rsidRDefault="000F7ECE" w:rsidP="00395E10">
            <w:pPr>
              <w:ind w:left="307" w:right="342"/>
              <w:jc w:val="right"/>
              <w:rPr>
                <w:rFonts w:cs="Times New Roman"/>
                <w:sz w:val="22"/>
              </w:rPr>
            </w:pPr>
            <w:r w:rsidRPr="00600FED">
              <w:rPr>
                <w:rFonts w:cs="Times New Roman"/>
                <w:sz w:val="22"/>
              </w:rPr>
              <w:t>Sunday</w:t>
            </w:r>
            <w:r w:rsidRPr="00600FED">
              <w:rPr>
                <w:rFonts w:cs="Times New Roman"/>
                <w:sz w:val="22"/>
              </w:rPr>
              <w:tab/>
              <w:t>24 July 1931</w:t>
            </w:r>
            <w:r w:rsidRPr="00600FED">
              <w:rPr>
                <w:rFonts w:cs="Times New Roman"/>
                <w:sz w:val="22"/>
              </w:rPr>
              <w:tab/>
              <w:t>Dresden</w:t>
            </w:r>
          </w:p>
          <w:p w14:paraId="01CBA652" w14:textId="77777777" w:rsidR="000F7ECE" w:rsidRPr="00600FED" w:rsidRDefault="000F7ECE" w:rsidP="00395E10">
            <w:pPr>
              <w:ind w:left="307" w:right="342"/>
              <w:rPr>
                <w:rFonts w:cs="Times New Roman"/>
                <w:sz w:val="22"/>
              </w:rPr>
            </w:pPr>
          </w:p>
          <w:p w14:paraId="7CB8548D" w14:textId="48590DAD" w:rsidR="000F7ECE" w:rsidRPr="00600FED" w:rsidRDefault="00AE3830" w:rsidP="00395E10">
            <w:pPr>
              <w:ind w:left="307" w:right="3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</w:t>
            </w:r>
            <w:r w:rsidR="000F7ECE" w:rsidRPr="00600FED">
              <w:rPr>
                <w:rFonts w:cs="Times New Roman"/>
                <w:sz w:val="22"/>
              </w:rPr>
              <w:t>Dear Mrs. Maria Garland</w:t>
            </w:r>
          </w:p>
          <w:p w14:paraId="4690B157" w14:textId="77777777" w:rsidR="000F7ECE" w:rsidRPr="00600FED" w:rsidRDefault="000F7ECE" w:rsidP="00395E10">
            <w:pPr>
              <w:ind w:left="307" w:right="342"/>
              <w:rPr>
                <w:rFonts w:cs="Times New Roman"/>
                <w:sz w:val="22"/>
              </w:rPr>
            </w:pPr>
          </w:p>
          <w:p w14:paraId="1B6E823D" w14:textId="77777777" w:rsidR="00AE3830" w:rsidRDefault="000F7ECE" w:rsidP="00395E10">
            <w:pPr>
              <w:ind w:left="307" w:right="342"/>
              <w:rPr>
                <w:rFonts w:cs="Times New Roman"/>
                <w:sz w:val="22"/>
              </w:rPr>
            </w:pPr>
            <w:r w:rsidRPr="00600FED">
              <w:rPr>
                <w:rFonts w:cs="Times New Roman"/>
                <w:sz w:val="22"/>
              </w:rPr>
              <w:t xml:space="preserve">Please let me know how it is going with the book and your husband’s work. I am so excited about that. </w:t>
            </w:r>
          </w:p>
          <w:p w14:paraId="4D85CE58" w14:textId="77777777" w:rsidR="00AE3830" w:rsidRDefault="00AE3830" w:rsidP="00395E10">
            <w:pPr>
              <w:ind w:left="307" w:right="342"/>
              <w:rPr>
                <w:rFonts w:cs="Times New Roman"/>
                <w:sz w:val="22"/>
              </w:rPr>
            </w:pPr>
          </w:p>
          <w:p w14:paraId="37F03AC9" w14:textId="79F04883" w:rsidR="000F7ECE" w:rsidRPr="00600FED" w:rsidRDefault="000F7ECE" w:rsidP="00395E10">
            <w:pPr>
              <w:ind w:left="307" w:right="342"/>
              <w:rPr>
                <w:rFonts w:cs="Times New Roman"/>
                <w:sz w:val="22"/>
              </w:rPr>
            </w:pPr>
            <w:r w:rsidRPr="00600FED">
              <w:rPr>
                <w:rFonts w:cs="Times New Roman"/>
                <w:sz w:val="22"/>
              </w:rPr>
              <w:t>I am still lying in bed after my terrible operation and noone answers my daily question</w:t>
            </w:r>
            <w:del w:id="7" w:author="Marianne" w:date="2018-07-24T13:40:00Z">
              <w:r w:rsidRPr="00600FED" w:rsidDel="00C06FD5">
                <w:rPr>
                  <w:rFonts w:cs="Times New Roman"/>
                  <w:sz w:val="22"/>
                </w:rPr>
                <w:delText>s</w:delText>
              </w:r>
            </w:del>
            <w:r w:rsidRPr="00600FED">
              <w:rPr>
                <w:rFonts w:cs="Times New Roman"/>
                <w:sz w:val="22"/>
              </w:rPr>
              <w:t xml:space="preserve"> </w:t>
            </w:r>
            <w:commentRangeStart w:id="8"/>
            <w:del w:id="9" w:author="Kristin Jacobsen" w:date="2018-08-16T09:48:00Z">
              <w:r w:rsidRPr="00600FED" w:rsidDel="001439C6">
                <w:rPr>
                  <w:rFonts w:cs="Times New Roman"/>
                  <w:sz w:val="22"/>
                </w:rPr>
                <w:delText>about how soon</w:delText>
              </w:r>
            </w:del>
            <w:ins w:id="10" w:author="Kristin Jacobsen" w:date="2018-08-16T09:48:00Z">
              <w:r w:rsidR="001439C6">
                <w:rPr>
                  <w:rFonts w:cs="Times New Roman"/>
                  <w:sz w:val="22"/>
                </w:rPr>
                <w:t>if</w:t>
              </w:r>
            </w:ins>
            <w:r w:rsidRPr="00600FED">
              <w:rPr>
                <w:rFonts w:cs="Times New Roman"/>
                <w:sz w:val="22"/>
              </w:rPr>
              <w:t xml:space="preserve"> I can get up</w:t>
            </w:r>
            <w:commentRangeEnd w:id="8"/>
            <w:r w:rsidR="00C06FD5">
              <w:rPr>
                <w:rStyle w:val="CommentReference"/>
                <w:lang w:val="en-GB"/>
              </w:rPr>
              <w:commentReference w:id="8"/>
            </w:r>
            <w:ins w:id="11" w:author="Kristin Jacobsen" w:date="2018-08-16T09:49:00Z">
              <w:r w:rsidR="001439C6">
                <w:rPr>
                  <w:rFonts w:cs="Times New Roman"/>
                  <w:sz w:val="22"/>
                </w:rPr>
                <w:t xml:space="preserve"> soon</w:t>
              </w:r>
            </w:ins>
            <w:r w:rsidRPr="00600FED">
              <w:rPr>
                <w:rFonts w:cs="Times New Roman"/>
                <w:sz w:val="22"/>
              </w:rPr>
              <w:t xml:space="preserve">. And the professor is very strict. </w:t>
            </w:r>
          </w:p>
          <w:p w14:paraId="078DC0CC" w14:textId="77777777" w:rsidR="00A61801" w:rsidRPr="00600FED" w:rsidRDefault="00A61801" w:rsidP="00395E10">
            <w:pPr>
              <w:ind w:left="307" w:right="342"/>
              <w:rPr>
                <w:rFonts w:cs="Times New Roman"/>
                <w:sz w:val="22"/>
              </w:rPr>
            </w:pPr>
          </w:p>
          <w:p w14:paraId="160C053E" w14:textId="0B5CD565" w:rsidR="000F7ECE" w:rsidRDefault="00D06CAB" w:rsidP="00395E10">
            <w:pPr>
              <w:ind w:left="307" w:right="342"/>
              <w:rPr>
                <w:rFonts w:cs="Times New Roman"/>
                <w:sz w:val="22"/>
              </w:rPr>
            </w:pPr>
            <w:r w:rsidRPr="00600FED">
              <w:rPr>
                <w:rFonts w:cs="Times New Roman"/>
                <w:sz w:val="22"/>
              </w:rPr>
              <w:t xml:space="preserve">The chief physician </w:t>
            </w:r>
            <w:r w:rsidR="000F7ECE" w:rsidRPr="00600FED">
              <w:rPr>
                <w:rFonts w:cs="Times New Roman"/>
                <w:sz w:val="22"/>
              </w:rPr>
              <w:t>is so cheerful and sweet with me. Tell that to your husband. I believe in her manuscript Mrs. Gerda says something I would prefer not to have</w:t>
            </w:r>
            <w:ins w:id="12" w:author="Marianne" w:date="2018-07-24T19:05:00Z">
              <w:r w:rsidR="0047384D">
                <w:rPr>
                  <w:rFonts w:cs="Times New Roman"/>
                  <w:sz w:val="22"/>
                </w:rPr>
                <w:t xml:space="preserve"> said</w:t>
              </w:r>
            </w:ins>
            <w:r w:rsidR="000F7ECE" w:rsidRPr="00600FED">
              <w:rPr>
                <w:rFonts w:cs="Times New Roman"/>
                <w:sz w:val="22"/>
              </w:rPr>
              <w:t xml:space="preserve"> in the book.  </w:t>
            </w:r>
          </w:p>
          <w:p w14:paraId="2149E102" w14:textId="77777777" w:rsidR="00AE3830" w:rsidRPr="00600FED" w:rsidRDefault="00AE3830" w:rsidP="00395E10">
            <w:pPr>
              <w:ind w:left="307" w:right="342"/>
              <w:rPr>
                <w:rFonts w:cs="Times New Roman"/>
                <w:sz w:val="22"/>
              </w:rPr>
            </w:pPr>
          </w:p>
          <w:p w14:paraId="6631D54B" w14:textId="77777777" w:rsidR="000F7ECE" w:rsidRDefault="000F7ECE" w:rsidP="00395E10">
            <w:pPr>
              <w:ind w:left="307" w:right="342"/>
              <w:rPr>
                <w:rFonts w:cs="Times New Roman"/>
                <w:sz w:val="22"/>
              </w:rPr>
            </w:pPr>
            <w:r w:rsidRPr="00600FED">
              <w:rPr>
                <w:rFonts w:cs="Times New Roman"/>
                <w:sz w:val="22"/>
              </w:rPr>
              <w:t xml:space="preserve">Today they have carried me out in the garden on a stretcher in order for me to get sun and see nature, it is so lovely. </w:t>
            </w:r>
          </w:p>
          <w:p w14:paraId="2A49D7CE" w14:textId="77777777" w:rsidR="00AE3830" w:rsidRPr="00600FED" w:rsidRDefault="00AE3830" w:rsidP="00395E10">
            <w:pPr>
              <w:ind w:left="307" w:right="342"/>
              <w:rPr>
                <w:rFonts w:cs="Times New Roman"/>
                <w:sz w:val="22"/>
              </w:rPr>
            </w:pPr>
          </w:p>
          <w:p w14:paraId="20D079D0" w14:textId="6DE8B7A6" w:rsidR="000F7ECE" w:rsidRPr="00600FED" w:rsidRDefault="00AE3830" w:rsidP="00395E10">
            <w:pPr>
              <w:ind w:left="307" w:right="3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</w:t>
            </w:r>
            <w:r w:rsidR="000F7ECE" w:rsidRPr="00600FED">
              <w:rPr>
                <w:rFonts w:cs="Times New Roman"/>
                <w:sz w:val="22"/>
              </w:rPr>
              <w:t xml:space="preserve">Please send me a few words. </w:t>
            </w:r>
          </w:p>
          <w:p w14:paraId="19F54C5C" w14:textId="77777777" w:rsidR="008A181C" w:rsidRDefault="000F7ECE" w:rsidP="00395E10">
            <w:pPr>
              <w:ind w:left="307" w:right="342"/>
              <w:rPr>
                <w:rFonts w:cs="Times New Roman"/>
                <w:sz w:val="22"/>
              </w:rPr>
            </w:pPr>
            <w:r w:rsidRPr="00600FED">
              <w:rPr>
                <w:rFonts w:cs="Times New Roman"/>
                <w:sz w:val="22"/>
              </w:rPr>
              <w:t xml:space="preserve">I ask you to greet your sweet little mother and son </w:t>
            </w:r>
          </w:p>
          <w:p w14:paraId="78DDD2B0" w14:textId="74C36799" w:rsidR="000F7ECE" w:rsidRPr="00600FED" w:rsidRDefault="008A181C" w:rsidP="00395E10">
            <w:pPr>
              <w:ind w:left="307" w:right="3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</w:t>
            </w:r>
            <w:r w:rsidR="000F7ECE" w:rsidRPr="00600FED">
              <w:rPr>
                <w:rFonts w:cs="Times New Roman"/>
                <w:sz w:val="22"/>
              </w:rPr>
              <w:t xml:space="preserve">and all </w:t>
            </w:r>
            <w:ins w:id="13" w:author="Marianne" w:date="2018-07-24T13:43:00Z">
              <w:r w:rsidR="00C076AF">
                <w:rPr>
                  <w:rFonts w:cs="Times New Roman"/>
                  <w:sz w:val="22"/>
                </w:rPr>
                <w:t xml:space="preserve">the </w:t>
              </w:r>
            </w:ins>
            <w:r w:rsidR="000F7ECE" w:rsidRPr="00600FED">
              <w:rPr>
                <w:rFonts w:cs="Times New Roman"/>
                <w:sz w:val="22"/>
              </w:rPr>
              <w:t xml:space="preserve">heartiest greetings to you </w:t>
            </w:r>
          </w:p>
          <w:p w14:paraId="70E897A1" w14:textId="3A1DC599" w:rsidR="000F7ECE" w:rsidRPr="00600FED" w:rsidRDefault="00AE3830" w:rsidP="00395E10">
            <w:pPr>
              <w:ind w:left="307" w:right="3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           </w:t>
            </w:r>
            <w:r w:rsidR="000F7ECE" w:rsidRPr="00600FED">
              <w:rPr>
                <w:rFonts w:cs="Times New Roman"/>
                <w:sz w:val="22"/>
              </w:rPr>
              <w:t xml:space="preserve">from your </w:t>
            </w:r>
            <w:r>
              <w:rPr>
                <w:rFonts w:cs="Times New Roman"/>
                <w:sz w:val="22"/>
              </w:rPr>
              <w:t xml:space="preserve">     </w:t>
            </w:r>
            <w:r w:rsidR="000F7ECE" w:rsidRPr="00600FED">
              <w:rPr>
                <w:rFonts w:cs="Times New Roman"/>
                <w:sz w:val="22"/>
                <w:u w:val="single"/>
              </w:rPr>
              <w:t>Lili Elbe</w:t>
            </w:r>
          </w:p>
          <w:p w14:paraId="669DEADB" w14:textId="31BBAE58" w:rsidR="00A10829" w:rsidRPr="000F7ECE" w:rsidRDefault="00A10829" w:rsidP="00AE3830">
            <w:pPr>
              <w:rPr>
                <w:rFonts w:cs="Times New Roman"/>
                <w:szCs w:val="24"/>
                <w:lang w:val="en-GB"/>
              </w:rPr>
            </w:pPr>
          </w:p>
        </w:tc>
      </w:tr>
    </w:tbl>
    <w:p w14:paraId="0143E32D" w14:textId="77777777" w:rsidR="003D4143" w:rsidRPr="000F7ECE" w:rsidRDefault="003D4143">
      <w:pPr>
        <w:rPr>
          <w:rFonts w:cs="Times New Roman"/>
          <w:szCs w:val="24"/>
        </w:rPr>
      </w:pPr>
    </w:p>
    <w:sectPr w:rsidR="003D4143" w:rsidRPr="000F7ECE" w:rsidSect="00A10829">
      <w:headerReference w:type="default" r:id="rId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anne" w:date="2018-08-16T09:50:00Z" w:initials="M">
    <w:p w14:paraId="4BB35118" w14:textId="59983026" w:rsidR="00CA274F" w:rsidRPr="00CA274F" w:rsidRDefault="00CA274F">
      <w:pPr>
        <w:pStyle w:val="CommentText"/>
      </w:pPr>
      <w:r>
        <w:rPr>
          <w:rStyle w:val="CommentReference"/>
        </w:rPr>
        <w:annotationRef/>
      </w:r>
      <w:r>
        <w:t xml:space="preserve">I read this word as </w:t>
      </w:r>
      <w:r>
        <w:rPr>
          <w:i/>
        </w:rPr>
        <w:t xml:space="preserve">sagt </w:t>
      </w:r>
      <w:r>
        <w:t>(said).</w:t>
      </w:r>
      <w:r w:rsidR="00783EF9">
        <w:t xml:space="preserve"> CHANGE MADE</w:t>
      </w:r>
      <w:bookmarkStart w:id="2" w:name="_GoBack"/>
      <w:bookmarkEnd w:id="2"/>
    </w:p>
  </w:comment>
  <w:comment w:id="4" w:author="Marianne" w:date="2018-08-16T09:48:00Z" w:initials="M">
    <w:p w14:paraId="193790DC" w14:textId="44E91162" w:rsidR="00AE38A4" w:rsidRPr="00AE38A4" w:rsidRDefault="00AE38A4">
      <w:pPr>
        <w:pStyle w:val="CommentText"/>
      </w:pPr>
      <w:r>
        <w:rPr>
          <w:rStyle w:val="CommentReference"/>
        </w:rPr>
        <w:annotationRef/>
      </w:r>
      <w:r>
        <w:t xml:space="preserve">I think that </w:t>
      </w:r>
      <w:r>
        <w:rPr>
          <w:i/>
        </w:rPr>
        <w:t>“om nogen vil have mig”</w:t>
      </w:r>
      <w:r>
        <w:t xml:space="preserve"> means “if anyone will have me”.</w:t>
      </w:r>
      <w:r w:rsidR="00F12B87">
        <w:t xml:space="preserve"> CHANGE MADE</w:t>
      </w:r>
    </w:p>
  </w:comment>
  <w:comment w:id="8" w:author="Marianne" w:date="2018-08-16T09:49:00Z" w:initials="M">
    <w:p w14:paraId="5149666A" w14:textId="409E06B7" w:rsidR="00C06FD5" w:rsidRPr="00C06FD5" w:rsidRDefault="00C06FD5">
      <w:pPr>
        <w:pStyle w:val="CommentText"/>
      </w:pPr>
      <w:r>
        <w:rPr>
          <w:rStyle w:val="CommentReference"/>
        </w:rPr>
        <w:annotationRef/>
      </w:r>
      <w:r>
        <w:rPr>
          <w:i/>
        </w:rPr>
        <w:t>om</w:t>
      </w:r>
      <w:r>
        <w:t xml:space="preserve"> means if, so the literal meaning is “if I can get up soon”.</w:t>
      </w:r>
      <w:r w:rsidR="00A96D9C">
        <w:t xml:space="preserve"> CHANGE MADE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B35118" w15:done="0"/>
  <w15:commentEx w15:paraId="193790DC" w15:done="0"/>
  <w15:commentEx w15:paraId="51496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B35118" w16cid:durableId="1F01A9CE"/>
  <w16cid:commentId w16cid:paraId="193790DC" w16cid:durableId="1F01AA48"/>
  <w16cid:commentId w16cid:paraId="5149666A" w16cid:durableId="1F01AADD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7F7FB" w14:textId="77777777" w:rsidR="003F4E95" w:rsidRDefault="003F4E95" w:rsidP="00610CA0">
      <w:pPr>
        <w:spacing w:line="240" w:lineRule="auto"/>
      </w:pPr>
      <w:r>
        <w:separator/>
      </w:r>
    </w:p>
  </w:endnote>
  <w:endnote w:type="continuationSeparator" w:id="0">
    <w:p w14:paraId="31544AA1" w14:textId="77777777" w:rsidR="003F4E95" w:rsidRDefault="003F4E95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734E5" w14:textId="77777777" w:rsidR="003F4E95" w:rsidRDefault="003F4E95" w:rsidP="00610CA0">
      <w:pPr>
        <w:spacing w:line="240" w:lineRule="auto"/>
      </w:pPr>
      <w:r>
        <w:separator/>
      </w:r>
    </w:p>
  </w:footnote>
  <w:footnote w:type="continuationSeparator" w:id="0">
    <w:p w14:paraId="64FC1E90" w14:textId="77777777" w:rsidR="003F4E95" w:rsidRDefault="003F4E95" w:rsidP="00610CA0">
      <w:pPr>
        <w:spacing w:line="240" w:lineRule="auto"/>
      </w:pPr>
      <w:r>
        <w:continuationSeparator/>
      </w:r>
    </w:p>
  </w:footnote>
  <w:footnote w:id="1">
    <w:p w14:paraId="71756732" w14:textId="77777777" w:rsidR="008B3AB6" w:rsidRDefault="008B3AB6" w:rsidP="008B3A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 w:val="20"/>
          <w:szCs w:val="20"/>
          <w:lang w:val="da-DK"/>
        </w:rPr>
        <w:t>Written upside down in top, left corner of letter</w:t>
      </w:r>
      <w:r w:rsidRPr="00155EB5">
        <w:rPr>
          <w:rFonts w:cs="Times New Roman"/>
          <w:sz w:val="20"/>
          <w:szCs w:val="20"/>
          <w:lang w:val="da-DK"/>
        </w:rPr>
        <w:t>.</w:t>
      </w:r>
    </w:p>
  </w:footnote>
  <w:footnote w:id="2">
    <w:p w14:paraId="1307D092" w14:textId="3AA89F97" w:rsidR="00402996" w:rsidRPr="00402996" w:rsidRDefault="00402996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German for “head doctor.”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F1E34" w14:textId="1828FE3B" w:rsidR="009A0915" w:rsidRPr="009A0915" w:rsidRDefault="009A0915" w:rsidP="00610CA0">
    <w:pPr>
      <w:rPr>
        <w:rFonts w:cs="Times New Roman"/>
        <w:b/>
        <w:szCs w:val="24"/>
      </w:rPr>
    </w:pPr>
    <w:r w:rsidRPr="009A0915">
      <w:rPr>
        <w:rFonts w:cs="Times New Roman"/>
        <w:b/>
        <w:szCs w:val="24"/>
      </w:rPr>
      <w:t>T</w:t>
    </w:r>
    <w:r w:rsidR="00395E10">
      <w:rPr>
        <w:rFonts w:cs="Times New Roman"/>
        <w:b/>
        <w:szCs w:val="24"/>
      </w:rPr>
      <w:t>o:</w:t>
    </w:r>
    <w:r w:rsidRPr="009A0915">
      <w:rPr>
        <w:rFonts w:cs="Times New Roman"/>
        <w:b/>
        <w:szCs w:val="24"/>
      </w:rPr>
      <w:t xml:space="preserve"> Maria Garland (wife of Ernst Harthern)</w:t>
    </w:r>
  </w:p>
  <w:p w14:paraId="0FAB3C39" w14:textId="4AC90BEE" w:rsidR="00610CA0" w:rsidRPr="009A0915" w:rsidRDefault="009A0915" w:rsidP="009A0915">
    <w:pPr>
      <w:rPr>
        <w:rFonts w:cs="Times New Roman"/>
        <w:b/>
        <w:szCs w:val="24"/>
      </w:rPr>
    </w:pPr>
    <w:r w:rsidRPr="009A0915">
      <w:rPr>
        <w:rFonts w:cs="Times New Roman"/>
        <w:b/>
        <w:szCs w:val="24"/>
      </w:rPr>
      <w:t xml:space="preserve">From: </w:t>
    </w:r>
    <w:r w:rsidR="00EA25DC" w:rsidRPr="009A0915">
      <w:rPr>
        <w:rFonts w:cs="Times New Roman"/>
        <w:b/>
        <w:szCs w:val="24"/>
      </w:rPr>
      <w:t>Lili Ilse Elvenes</w:t>
    </w:r>
    <w:r w:rsidR="00610CA0" w:rsidRPr="009A0915">
      <w:rPr>
        <w:rFonts w:cs="Times New Roman"/>
        <w:b/>
        <w:szCs w:val="24"/>
      </w:rPr>
      <w:t xml:space="preserve"> (</w:t>
    </w:r>
    <w:r w:rsidRPr="009A0915">
      <w:rPr>
        <w:rFonts w:cs="Times New Roman"/>
        <w:b/>
        <w:szCs w:val="24"/>
      </w:rPr>
      <w:t>letter is in</w:t>
    </w:r>
    <w:r w:rsidR="00610CA0" w:rsidRPr="009A0915">
      <w:rPr>
        <w:rFonts w:cs="Times New Roman"/>
        <w:b/>
        <w:szCs w:val="24"/>
      </w:rPr>
      <w:t xml:space="preserve"> the </w:t>
    </w:r>
    <w:r w:rsidR="00EA25DC" w:rsidRPr="009A0915">
      <w:rPr>
        <w:rFonts w:cs="Times New Roman"/>
        <w:b/>
        <w:szCs w:val="24"/>
      </w:rPr>
      <w:t>Harthern</w:t>
    </w:r>
    <w:r w:rsidR="00610CA0" w:rsidRPr="009A0915">
      <w:rPr>
        <w:rFonts w:cs="Times New Roman"/>
        <w:b/>
        <w:szCs w:val="24"/>
      </w:rPr>
      <w:t xml:space="preserve"> Archives)</w:t>
    </w:r>
  </w:p>
  <w:p w14:paraId="115A5D46" w14:textId="77777777" w:rsidR="00610CA0" w:rsidRDefault="00610CA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29"/>
    <w:rsid w:val="00004BE8"/>
    <w:rsid w:val="00010567"/>
    <w:rsid w:val="0001096D"/>
    <w:rsid w:val="00036430"/>
    <w:rsid w:val="000F7ECE"/>
    <w:rsid w:val="00140512"/>
    <w:rsid w:val="001439C6"/>
    <w:rsid w:val="00155EB5"/>
    <w:rsid w:val="00170687"/>
    <w:rsid w:val="00222FA7"/>
    <w:rsid w:val="002F082F"/>
    <w:rsid w:val="003161E8"/>
    <w:rsid w:val="00331C71"/>
    <w:rsid w:val="00395E10"/>
    <w:rsid w:val="003B48F3"/>
    <w:rsid w:val="003D4143"/>
    <w:rsid w:val="003F4E95"/>
    <w:rsid w:val="004026D1"/>
    <w:rsid w:val="00402996"/>
    <w:rsid w:val="0047384D"/>
    <w:rsid w:val="00600FED"/>
    <w:rsid w:val="00610CA0"/>
    <w:rsid w:val="0069063A"/>
    <w:rsid w:val="006C2FCA"/>
    <w:rsid w:val="00757C76"/>
    <w:rsid w:val="00783EF9"/>
    <w:rsid w:val="00797CA5"/>
    <w:rsid w:val="007A7076"/>
    <w:rsid w:val="007E7206"/>
    <w:rsid w:val="00827723"/>
    <w:rsid w:val="00844A72"/>
    <w:rsid w:val="008A181C"/>
    <w:rsid w:val="008B3AB6"/>
    <w:rsid w:val="00964FF4"/>
    <w:rsid w:val="009A0915"/>
    <w:rsid w:val="00A10829"/>
    <w:rsid w:val="00A12073"/>
    <w:rsid w:val="00A61801"/>
    <w:rsid w:val="00A75081"/>
    <w:rsid w:val="00A75AD3"/>
    <w:rsid w:val="00A84869"/>
    <w:rsid w:val="00A92045"/>
    <w:rsid w:val="00A96D9C"/>
    <w:rsid w:val="00AE3830"/>
    <w:rsid w:val="00AE38A4"/>
    <w:rsid w:val="00B67A83"/>
    <w:rsid w:val="00B77BEF"/>
    <w:rsid w:val="00B9682C"/>
    <w:rsid w:val="00BB4D1E"/>
    <w:rsid w:val="00C068AE"/>
    <w:rsid w:val="00C06FD5"/>
    <w:rsid w:val="00C076AF"/>
    <w:rsid w:val="00CA274F"/>
    <w:rsid w:val="00CB11B0"/>
    <w:rsid w:val="00CB7F93"/>
    <w:rsid w:val="00D06CAB"/>
    <w:rsid w:val="00D16C79"/>
    <w:rsid w:val="00D82DE2"/>
    <w:rsid w:val="00DA53E5"/>
    <w:rsid w:val="00E43BEB"/>
    <w:rsid w:val="00E445B3"/>
    <w:rsid w:val="00E61A54"/>
    <w:rsid w:val="00E74EEB"/>
    <w:rsid w:val="00E9114C"/>
    <w:rsid w:val="00EA25DC"/>
    <w:rsid w:val="00EC2799"/>
    <w:rsid w:val="00EF1E6D"/>
    <w:rsid w:val="00EF2CAE"/>
    <w:rsid w:val="00F027A0"/>
    <w:rsid w:val="00F12B87"/>
    <w:rsid w:val="00F51C90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B7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55EB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5EB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55EB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55EB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5EB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55E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17F7A-56F2-7445-95CE-1D918308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3</cp:revision>
  <dcterms:created xsi:type="dcterms:W3CDTF">2018-08-16T14:49:00Z</dcterms:created>
  <dcterms:modified xsi:type="dcterms:W3CDTF">2018-08-16T14:50:00Z</dcterms:modified>
</cp:coreProperties>
</file>