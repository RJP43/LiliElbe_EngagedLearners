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A93F" w14:textId="0EA578F1" w:rsidR="00797CA5" w:rsidRPr="006A1D4A" w:rsidRDefault="00C94141">
      <w:pPr>
        <w:rPr>
          <w:rFonts w:cs="Times New Roman"/>
          <w:szCs w:val="24"/>
        </w:rPr>
      </w:pPr>
      <w:r w:rsidRPr="006A1D4A">
        <w:rPr>
          <w:rFonts w:cs="Times New Roman"/>
          <w:szCs w:val="24"/>
        </w:rPr>
        <w:t xml:space="preserve">Translated by Kristin Jacobsen and </w:t>
      </w:r>
      <w:proofErr w:type="spellStart"/>
      <w:r w:rsidRPr="006A1D4A">
        <w:rPr>
          <w:rFonts w:cs="Times New Roman"/>
          <w:szCs w:val="24"/>
        </w:rPr>
        <w:t>Maiken</w:t>
      </w:r>
      <w:proofErr w:type="spellEnd"/>
      <w:r w:rsidRPr="006A1D4A">
        <w:rPr>
          <w:rFonts w:cs="Times New Roman"/>
          <w:szCs w:val="24"/>
        </w:rPr>
        <w:t xml:space="preserve"> Boysen, 20 November 2017</w:t>
      </w:r>
      <w:r w:rsidR="004B0DBF">
        <w:rPr>
          <w:rFonts w:cs="Times New Roman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A10829" w:rsidRPr="00490218" w14:paraId="5347B6FD" w14:textId="77777777" w:rsidTr="00A10829">
        <w:tc>
          <w:tcPr>
            <w:tcW w:w="6713" w:type="dxa"/>
          </w:tcPr>
          <w:p w14:paraId="5429722F" w14:textId="77777777" w:rsidR="00797CA5" w:rsidRPr="00ED59F4" w:rsidRDefault="00797CA5" w:rsidP="00797CA5">
            <w:pPr>
              <w:jc w:val="center"/>
              <w:outlineLvl w:val="0"/>
              <w:rPr>
                <w:rFonts w:cs="Times New Roman"/>
                <w:szCs w:val="24"/>
                <w:rPrChange w:id="0" w:author="Kristin Jacobsen" w:date="2018-08-28T08:04:00Z">
                  <w:rPr>
                    <w:rFonts w:cs="Times New Roman"/>
                    <w:szCs w:val="24"/>
                    <w:lang w:val="da-DK"/>
                  </w:rPr>
                </w:rPrChange>
              </w:rPr>
            </w:pPr>
          </w:p>
          <w:p w14:paraId="0369B8AE" w14:textId="18D54B4A" w:rsidR="00B30E08" w:rsidRPr="00ED59F4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  <w:rPrChange w:id="1" w:author="Kristin Jacobsen" w:date="2018-08-28T08:04:00Z">
                  <w:rPr>
                    <w:rFonts w:cs="Times New Roman"/>
                    <w:sz w:val="22"/>
                  </w:rPr>
                </w:rPrChange>
              </w:rPr>
            </w:pPr>
            <w:proofErr w:type="spellStart"/>
            <w:r w:rsidRPr="00ED59F4">
              <w:rPr>
                <w:rFonts w:cs="Times New Roman"/>
                <w:sz w:val="22"/>
                <w:lang w:val="da-DK"/>
                <w:rPrChange w:id="2" w:author="Kristin Jacobsen" w:date="2018-08-28T08:04:00Z">
                  <w:rPr>
                    <w:rFonts w:cs="Times New Roman"/>
                    <w:sz w:val="22"/>
                  </w:rPr>
                </w:rPrChange>
              </w:rPr>
              <w:t>Mein</w:t>
            </w:r>
            <w:proofErr w:type="spellEnd"/>
            <w:r w:rsidRPr="00ED59F4">
              <w:rPr>
                <w:rFonts w:cs="Times New Roman"/>
                <w:sz w:val="22"/>
                <w:lang w:val="da-DK"/>
                <w:rPrChange w:id="3" w:author="Kristin Jacobsen" w:date="2018-08-28T08:04:00Z">
                  <w:rPr>
                    <w:rFonts w:cs="Times New Roman"/>
                    <w:sz w:val="22"/>
                  </w:rPr>
                </w:rPrChange>
              </w:rPr>
              <w:t xml:space="preserve"> </w:t>
            </w:r>
            <w:r w:rsidRPr="00ED59F4">
              <w:rPr>
                <w:rFonts w:cs="Times New Roman"/>
                <w:sz w:val="22"/>
                <w:u w:val="single"/>
                <w:lang w:val="da-DK"/>
                <w:rPrChange w:id="4" w:author="Kristin Jacobsen" w:date="2018-08-28T08:04:00Z">
                  <w:rPr>
                    <w:rFonts w:cs="Times New Roman"/>
                    <w:sz w:val="22"/>
                    <w:u w:val="single"/>
                  </w:rPr>
                </w:rPrChange>
              </w:rPr>
              <w:t>Brief</w:t>
            </w:r>
            <w:r w:rsidRPr="0059535F">
              <w:rPr>
                <w:rStyle w:val="FootnoteReference"/>
                <w:rFonts w:cs="Times New Roman"/>
                <w:sz w:val="22"/>
              </w:rPr>
              <w:footnoteReference w:id="1"/>
            </w:r>
            <w:r w:rsidR="00C94141" w:rsidRPr="00ED59F4">
              <w:rPr>
                <w:rFonts w:cs="Times New Roman"/>
                <w:sz w:val="22"/>
                <w:lang w:val="da-DK"/>
                <w:rPrChange w:id="5" w:author="Kristin Jacobsen" w:date="2018-08-28T08:04:00Z">
                  <w:rPr>
                    <w:rFonts w:cs="Times New Roman"/>
                    <w:sz w:val="22"/>
                  </w:rPr>
                </w:rPrChange>
              </w:rPr>
              <w:t xml:space="preserve">                     </w:t>
            </w:r>
            <w:r w:rsidRPr="00ED59F4">
              <w:rPr>
                <w:rFonts w:cs="Times New Roman"/>
                <w:sz w:val="22"/>
                <w:lang w:val="da-DK"/>
                <w:rPrChange w:id="6" w:author="Kristin Jacobsen" w:date="2018-08-28T08:04:00Z">
                  <w:rPr>
                    <w:rFonts w:cs="Times New Roman"/>
                    <w:sz w:val="22"/>
                  </w:rPr>
                </w:rPrChange>
              </w:rPr>
              <w:t>Tirsdag</w:t>
            </w:r>
            <w:r w:rsidRPr="00ED59F4">
              <w:rPr>
                <w:rFonts w:cs="Times New Roman"/>
                <w:sz w:val="22"/>
                <w:lang w:val="da-DK"/>
                <w:rPrChange w:id="7" w:author="Kristin Jacobsen" w:date="2018-08-28T08:04:00Z">
                  <w:rPr>
                    <w:rFonts w:cs="Times New Roman"/>
                    <w:sz w:val="22"/>
                  </w:rPr>
                </w:rPrChange>
              </w:rPr>
              <w:tab/>
              <w:t xml:space="preserve">Dresden. 16 </w:t>
            </w:r>
            <w:proofErr w:type="gramStart"/>
            <w:r w:rsidRPr="00ED59F4">
              <w:rPr>
                <w:rFonts w:cs="Times New Roman"/>
                <w:sz w:val="22"/>
                <w:lang w:val="da-DK"/>
                <w:rPrChange w:id="8" w:author="Kristin Jacobsen" w:date="2018-08-28T08:04:00Z">
                  <w:rPr>
                    <w:rFonts w:cs="Times New Roman"/>
                    <w:sz w:val="22"/>
                  </w:rPr>
                </w:rPrChange>
              </w:rPr>
              <w:t>Juni</w:t>
            </w:r>
            <w:proofErr w:type="gramEnd"/>
            <w:r w:rsidRPr="00ED59F4">
              <w:rPr>
                <w:rFonts w:cs="Times New Roman"/>
                <w:sz w:val="22"/>
                <w:lang w:val="da-DK"/>
                <w:rPrChange w:id="9" w:author="Kristin Jacobsen" w:date="2018-08-28T08:04:00Z">
                  <w:rPr>
                    <w:rFonts w:cs="Times New Roman"/>
                    <w:sz w:val="22"/>
                  </w:rPr>
                </w:rPrChange>
              </w:rPr>
              <w:t xml:space="preserve"> 1931</w:t>
            </w:r>
          </w:p>
          <w:p w14:paraId="09DEA74F" w14:textId="77777777" w:rsidR="00B30E08" w:rsidRPr="00ED59F4" w:rsidRDefault="00B30E08" w:rsidP="0059535F">
            <w:pPr>
              <w:ind w:left="360" w:right="287"/>
              <w:jc w:val="both"/>
              <w:rPr>
                <w:rFonts w:cs="Times New Roman"/>
                <w:sz w:val="22"/>
                <w:lang w:val="da-DK"/>
                <w:rPrChange w:id="10" w:author="Kristin Jacobsen" w:date="2018-08-28T08:04:00Z">
                  <w:rPr>
                    <w:rFonts w:cs="Times New Roman"/>
                    <w:sz w:val="22"/>
                  </w:rPr>
                </w:rPrChange>
              </w:rPr>
            </w:pPr>
          </w:p>
          <w:p w14:paraId="3DC528BD" w14:textId="6C2D6F1B" w:rsidR="00B30E08" w:rsidRPr="00ED59F4" w:rsidRDefault="008E549A" w:rsidP="0059535F">
            <w:pPr>
              <w:ind w:left="360" w:right="287"/>
              <w:jc w:val="both"/>
              <w:rPr>
                <w:rFonts w:cs="Times New Roman"/>
                <w:sz w:val="22"/>
                <w:lang w:val="da-DK"/>
                <w:rPrChange w:id="11" w:author="Kristin Jacobsen" w:date="2018-08-28T08:04:00Z">
                  <w:rPr>
                    <w:rFonts w:cs="Times New Roman"/>
                    <w:sz w:val="22"/>
                  </w:rPr>
                </w:rPrChange>
              </w:rPr>
            </w:pPr>
            <w:r w:rsidRPr="00ED59F4">
              <w:rPr>
                <w:rFonts w:cs="Times New Roman"/>
                <w:sz w:val="22"/>
                <w:lang w:val="da-DK"/>
                <w:rPrChange w:id="12" w:author="Kristin Jacobsen" w:date="2018-08-28T08:04:00Z">
                  <w:rPr>
                    <w:rFonts w:cs="Times New Roman"/>
                    <w:sz w:val="22"/>
                  </w:rPr>
                </w:rPrChange>
              </w:rPr>
              <w:t xml:space="preserve">     </w:t>
            </w:r>
            <w:r w:rsidR="00B30E08" w:rsidRPr="00ED59F4">
              <w:rPr>
                <w:rFonts w:cs="Times New Roman"/>
                <w:sz w:val="22"/>
                <w:lang w:val="da-DK"/>
                <w:rPrChange w:id="13" w:author="Kristin Jacobsen" w:date="2018-08-28T08:04:00Z">
                  <w:rPr>
                    <w:rFonts w:cs="Times New Roman"/>
                    <w:sz w:val="22"/>
                  </w:rPr>
                </w:rPrChange>
              </w:rPr>
              <w:t>Kære Veninde.</w:t>
            </w:r>
          </w:p>
          <w:p w14:paraId="4FB8A67D" w14:textId="77777777" w:rsidR="00B30E08" w:rsidRPr="00ED59F4" w:rsidRDefault="00B30E08" w:rsidP="0059535F">
            <w:pPr>
              <w:ind w:left="360" w:right="287"/>
              <w:jc w:val="both"/>
              <w:rPr>
                <w:rFonts w:cs="Times New Roman"/>
                <w:sz w:val="22"/>
                <w:lang w:val="da-DK"/>
                <w:rPrChange w:id="14" w:author="Kristin Jacobsen" w:date="2018-08-28T08:04:00Z">
                  <w:rPr>
                    <w:rFonts w:cs="Times New Roman"/>
                    <w:sz w:val="22"/>
                  </w:rPr>
                </w:rPrChange>
              </w:rPr>
            </w:pPr>
          </w:p>
          <w:p w14:paraId="269D00AA" w14:textId="77777777" w:rsidR="00B9053A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Jeg har skrevet til Deres Mand og bedt ham, som vi </w:t>
            </w:r>
          </w:p>
          <w:p w14:paraId="6233EB6D" w14:textId="77777777" w:rsidR="00B9053A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allerede havde aftalt, at sende de færdige Kapitler </w:t>
            </w:r>
          </w:p>
          <w:p w14:paraId="0F9D9D39" w14:textId="77777777" w:rsidR="00B9053A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til Prof. </w:t>
            </w:r>
            <w:proofErr w:type="spellStart"/>
            <w:r w:rsidRPr="0059535F">
              <w:rPr>
                <w:rFonts w:cs="Times New Roman"/>
                <w:sz w:val="22"/>
                <w:lang w:val="da-DK"/>
              </w:rPr>
              <w:t>Warnekros</w:t>
            </w:r>
            <w:proofErr w:type="spellEnd"/>
            <w:r w:rsidRPr="0059535F">
              <w:rPr>
                <w:rFonts w:cs="Times New Roman"/>
                <w:sz w:val="22"/>
                <w:lang w:val="da-DK"/>
              </w:rPr>
              <w:t xml:space="preserve">; men hvis de ikke allerede er </w:t>
            </w:r>
          </w:p>
          <w:p w14:paraId="5C32A189" w14:textId="33F984C0" w:rsidR="00B9053A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afsendt, vilde jeg </w:t>
            </w:r>
            <w:ins w:id="15" w:author="Marianne" w:date="2018-07-23T22:35:00Z">
              <w:r w:rsidR="00EC1E7E">
                <w:rPr>
                  <w:rFonts w:cs="Times New Roman"/>
                  <w:sz w:val="22"/>
                  <w:lang w:val="da-DK"/>
                </w:rPr>
                <w:t xml:space="preserve">meget </w:t>
              </w:r>
            </w:ins>
            <w:r w:rsidRPr="0059535F">
              <w:rPr>
                <w:rFonts w:cs="Times New Roman"/>
                <w:sz w:val="22"/>
                <w:lang w:val="da-DK"/>
              </w:rPr>
              <w:t xml:space="preserve">gerne have dem til min </w:t>
            </w:r>
          </w:p>
          <w:p w14:paraId="53106140" w14:textId="77777777" w:rsidR="00B9053A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Adresse. Det er </w:t>
            </w:r>
            <w:proofErr w:type="spellStart"/>
            <w:r w:rsidRPr="0059535F">
              <w:rPr>
                <w:rFonts w:cs="Times New Roman"/>
                <w:sz w:val="22"/>
                <w:lang w:val="da-DK"/>
              </w:rPr>
              <w:t>saadan</w:t>
            </w:r>
            <w:proofErr w:type="spellEnd"/>
            <w:r w:rsidRPr="0059535F">
              <w:rPr>
                <w:rFonts w:cs="Times New Roman"/>
                <w:sz w:val="22"/>
                <w:lang w:val="da-DK"/>
              </w:rPr>
              <w:t xml:space="preserve"> et udmærket Anledning </w:t>
            </w:r>
          </w:p>
          <w:p w14:paraId="79D7DC5A" w14:textId="366FB6C8" w:rsidR="00B30E08" w:rsidRPr="0059535F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til at tale med den </w:t>
            </w:r>
            <w:proofErr w:type="spellStart"/>
            <w:r w:rsidRPr="0059535F">
              <w:rPr>
                <w:rFonts w:cs="Times New Roman"/>
                <w:sz w:val="22"/>
                <w:lang w:val="da-DK"/>
              </w:rPr>
              <w:t>strænge</w:t>
            </w:r>
            <w:proofErr w:type="spellEnd"/>
            <w:r w:rsidRPr="0059535F">
              <w:rPr>
                <w:rFonts w:cs="Times New Roman"/>
                <w:sz w:val="22"/>
                <w:lang w:val="da-DK"/>
              </w:rPr>
              <w:t xml:space="preserve"> Herre.</w:t>
            </w:r>
          </w:p>
          <w:p w14:paraId="76C3EB06" w14:textId="77777777" w:rsidR="00B9053A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Jeg er nemlig straks blevet </w:t>
            </w:r>
            <w:proofErr w:type="spellStart"/>
            <w:r w:rsidRPr="0059535F">
              <w:rPr>
                <w:rFonts w:cs="Times New Roman"/>
                <w:sz w:val="22"/>
                <w:lang w:val="da-DK"/>
              </w:rPr>
              <w:t>saa</w:t>
            </w:r>
            <w:proofErr w:type="spellEnd"/>
            <w:r w:rsidRPr="0059535F">
              <w:rPr>
                <w:rFonts w:cs="Times New Roman"/>
                <w:sz w:val="22"/>
                <w:lang w:val="da-DK"/>
              </w:rPr>
              <w:t xml:space="preserve"> lille</w:t>
            </w:r>
            <w:r w:rsidR="006A1D4A" w:rsidRPr="0059535F">
              <w:rPr>
                <w:rStyle w:val="FootnoteReference"/>
                <w:rFonts w:cs="Times New Roman"/>
                <w:sz w:val="22"/>
                <w:lang w:val="da-DK"/>
              </w:rPr>
              <w:footnoteReference w:id="2"/>
            </w:r>
            <w:r w:rsidRPr="0059535F">
              <w:rPr>
                <w:rFonts w:cs="Times New Roman"/>
                <w:sz w:val="22"/>
                <w:lang w:val="da-DK"/>
              </w:rPr>
              <w:t xml:space="preserve"> som sidste </w:t>
            </w:r>
          </w:p>
          <w:p w14:paraId="35E6F1A5" w14:textId="77777777" w:rsidR="00B9053A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proofErr w:type="spellStart"/>
            <w:r w:rsidRPr="0059535F">
              <w:rPr>
                <w:rFonts w:cs="Times New Roman"/>
                <w:sz w:val="22"/>
                <w:lang w:val="da-DK"/>
              </w:rPr>
              <w:t>Aar</w:t>
            </w:r>
            <w:proofErr w:type="spellEnd"/>
            <w:r w:rsidRPr="0059535F">
              <w:rPr>
                <w:rFonts w:cs="Times New Roman"/>
                <w:sz w:val="22"/>
                <w:lang w:val="da-DK"/>
              </w:rPr>
              <w:t xml:space="preserve">. De aner ikke, hvilken Evne han har til at lokke </w:t>
            </w:r>
          </w:p>
          <w:p w14:paraId="692D6BD1" w14:textId="77D12725" w:rsidR="00B30E08" w:rsidRPr="0059535F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>alt det mest kvindelige frem i mig.</w:t>
            </w:r>
          </w:p>
          <w:p w14:paraId="2DD7BF56" w14:textId="77777777" w:rsidR="00B9053A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Man mener, jeg bliver opereret i morgen – jeg troede, det </w:t>
            </w:r>
          </w:p>
          <w:p w14:paraId="0C10A09E" w14:textId="77777777" w:rsidR="00B9053A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allerede var for </w:t>
            </w:r>
            <w:proofErr w:type="spellStart"/>
            <w:r w:rsidRPr="0059535F">
              <w:rPr>
                <w:rFonts w:cs="Times New Roman"/>
                <w:sz w:val="22"/>
                <w:lang w:val="da-DK"/>
              </w:rPr>
              <w:t>idag</w:t>
            </w:r>
            <w:proofErr w:type="spellEnd"/>
            <w:r w:rsidRPr="0059535F">
              <w:rPr>
                <w:rFonts w:cs="Times New Roman"/>
                <w:sz w:val="22"/>
                <w:lang w:val="da-DK"/>
              </w:rPr>
              <w:t xml:space="preserve">, men jeg tør ikke spørge ham derom. </w:t>
            </w:r>
          </w:p>
          <w:p w14:paraId="7B3AB568" w14:textId="77777777" w:rsidR="00B9053A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Sligt taler han ikke med Piger om – og nu </w:t>
            </w:r>
            <w:proofErr w:type="spellStart"/>
            <w:r w:rsidRPr="0059535F">
              <w:rPr>
                <w:rFonts w:cs="Times New Roman"/>
                <w:sz w:val="22"/>
                <w:lang w:val="da-DK"/>
              </w:rPr>
              <w:t>hengaar</w:t>
            </w:r>
            <w:proofErr w:type="spellEnd"/>
            <w:r w:rsidRPr="0059535F">
              <w:rPr>
                <w:rFonts w:cs="Times New Roman"/>
                <w:sz w:val="22"/>
                <w:lang w:val="da-DK"/>
              </w:rPr>
              <w:t xml:space="preserve"> min </w:t>
            </w:r>
          </w:p>
          <w:p w14:paraId="3F37ABF1" w14:textId="77777777" w:rsidR="009B11FD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Tid med at vente </w:t>
            </w:r>
            <w:proofErr w:type="spellStart"/>
            <w:r w:rsidRPr="0059535F">
              <w:rPr>
                <w:rFonts w:cs="Times New Roman"/>
                <w:sz w:val="22"/>
                <w:lang w:val="da-DK"/>
              </w:rPr>
              <w:t>paa</w:t>
            </w:r>
            <w:proofErr w:type="spellEnd"/>
            <w:r w:rsidRPr="0059535F">
              <w:rPr>
                <w:rFonts w:cs="Times New Roman"/>
                <w:sz w:val="22"/>
                <w:lang w:val="da-DK"/>
              </w:rPr>
              <w:t xml:space="preserve"> ham og drømme om hans </w:t>
            </w:r>
          </w:p>
          <w:p w14:paraId="12A05F33" w14:textId="77777777" w:rsidR="009B11FD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Mandighed og Skønhed. I min Beundring </w:t>
            </w:r>
            <w:proofErr w:type="spellStart"/>
            <w:r w:rsidRPr="0059535F">
              <w:rPr>
                <w:rFonts w:cs="Times New Roman"/>
                <w:sz w:val="22"/>
                <w:lang w:val="da-DK"/>
              </w:rPr>
              <w:t>forstaar</w:t>
            </w:r>
            <w:proofErr w:type="spellEnd"/>
            <w:r w:rsidRPr="0059535F">
              <w:rPr>
                <w:rFonts w:cs="Times New Roman"/>
                <w:sz w:val="22"/>
                <w:lang w:val="da-DK"/>
              </w:rPr>
              <w:t xml:space="preserve"> </w:t>
            </w:r>
          </w:p>
          <w:p w14:paraId="7F4798EF" w14:textId="2D70E891" w:rsidR="00B30E08" w:rsidRPr="0059535F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jeg nu, at Gud skabte Manden i sit Billede. </w:t>
            </w:r>
          </w:p>
          <w:p w14:paraId="5F96CFA0" w14:textId="77777777" w:rsidR="009B11FD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Jeg ønsker intet mere end blot at have Lov til at være </w:t>
            </w:r>
          </w:p>
          <w:p w14:paraId="4741FF52" w14:textId="77777777" w:rsidR="009B11FD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i hans Nærhed, og jeg er slet ikke bange for alle de </w:t>
            </w:r>
          </w:p>
          <w:p w14:paraId="1BA6BF00" w14:textId="77777777" w:rsidR="009B11FD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slemme </w:t>
            </w:r>
            <w:proofErr w:type="spellStart"/>
            <w:r w:rsidRPr="0059535F">
              <w:rPr>
                <w:rFonts w:cs="Times New Roman"/>
                <w:sz w:val="22"/>
                <w:lang w:val="da-DK"/>
              </w:rPr>
              <w:t>Smærter</w:t>
            </w:r>
            <w:proofErr w:type="spellEnd"/>
            <w:r w:rsidRPr="0059535F">
              <w:rPr>
                <w:rFonts w:cs="Times New Roman"/>
                <w:sz w:val="22"/>
                <w:lang w:val="da-DK"/>
              </w:rPr>
              <w:t xml:space="preserve">, der venter mig; thi </w:t>
            </w:r>
            <w:proofErr w:type="spellStart"/>
            <w:r w:rsidRPr="0059535F">
              <w:rPr>
                <w:rFonts w:cs="Times New Roman"/>
                <w:sz w:val="22"/>
                <w:lang w:val="da-DK"/>
              </w:rPr>
              <w:t>saa</w:t>
            </w:r>
            <w:proofErr w:type="spellEnd"/>
            <w:r w:rsidRPr="0059535F">
              <w:rPr>
                <w:rFonts w:cs="Times New Roman"/>
                <w:sz w:val="22"/>
                <w:lang w:val="da-DK"/>
              </w:rPr>
              <w:t xml:space="preserve"> ser jeg </w:t>
            </w:r>
          </w:p>
          <w:p w14:paraId="235CB692" w14:textId="77777777" w:rsidR="009B11FD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r w:rsidRPr="0059535F">
              <w:rPr>
                <w:rFonts w:cs="Times New Roman"/>
                <w:sz w:val="22"/>
                <w:lang w:val="da-DK"/>
              </w:rPr>
              <w:t xml:space="preserve">ham mere – og et Smil fra ham er alle de grusomste </w:t>
            </w:r>
          </w:p>
          <w:p w14:paraId="78C303C7" w14:textId="36D4D176" w:rsidR="00B30E08" w:rsidRPr="0059535F" w:rsidRDefault="00B30E08" w:rsidP="0059535F">
            <w:pPr>
              <w:ind w:left="360" w:right="287"/>
              <w:rPr>
                <w:rFonts w:cs="Times New Roman"/>
                <w:sz w:val="22"/>
                <w:lang w:val="da-DK"/>
              </w:rPr>
            </w:pPr>
            <w:proofErr w:type="spellStart"/>
            <w:r w:rsidRPr="0059535F">
              <w:rPr>
                <w:rFonts w:cs="Times New Roman"/>
                <w:sz w:val="22"/>
                <w:lang w:val="da-DK"/>
              </w:rPr>
              <w:t>Smærter</w:t>
            </w:r>
            <w:proofErr w:type="spellEnd"/>
            <w:r w:rsidRPr="0059535F">
              <w:rPr>
                <w:rFonts w:cs="Times New Roman"/>
                <w:sz w:val="22"/>
                <w:lang w:val="da-DK"/>
              </w:rPr>
              <w:t xml:space="preserve"> værd.</w:t>
            </w:r>
          </w:p>
          <w:p w14:paraId="150382F1" w14:textId="77777777" w:rsidR="00797CA5" w:rsidRPr="00ED59F4" w:rsidRDefault="00797CA5" w:rsidP="0059535F">
            <w:pPr>
              <w:ind w:left="360" w:right="287"/>
              <w:rPr>
                <w:rFonts w:cs="Times New Roman"/>
                <w:sz w:val="22"/>
                <w:lang w:val="da-DK"/>
                <w:rPrChange w:id="16" w:author="Kristin Jacobsen" w:date="2018-08-28T08:04:00Z">
                  <w:rPr>
                    <w:rFonts w:cs="Times New Roman"/>
                    <w:sz w:val="22"/>
                  </w:rPr>
                </w:rPrChange>
              </w:rPr>
            </w:pPr>
          </w:p>
          <w:p w14:paraId="29725A39" w14:textId="77777777" w:rsidR="0059535F" w:rsidRPr="00ED59F4" w:rsidRDefault="0059535F" w:rsidP="0059535F">
            <w:pPr>
              <w:ind w:left="360" w:right="287"/>
              <w:rPr>
                <w:rFonts w:cs="Times New Roman"/>
                <w:sz w:val="22"/>
                <w:lang w:val="da-DK"/>
                <w:rPrChange w:id="17" w:author="Kristin Jacobsen" w:date="2018-08-28T08:04:00Z">
                  <w:rPr>
                    <w:rFonts w:cs="Times New Roman"/>
                    <w:sz w:val="22"/>
                  </w:rPr>
                </w:rPrChange>
              </w:rPr>
            </w:pPr>
          </w:p>
          <w:p w14:paraId="22FC0A7C" w14:textId="77777777" w:rsidR="0059535F" w:rsidRPr="00ED59F4" w:rsidRDefault="0059535F" w:rsidP="0059535F">
            <w:pPr>
              <w:ind w:left="360" w:right="287"/>
              <w:rPr>
                <w:rFonts w:cs="Times New Roman"/>
                <w:sz w:val="22"/>
                <w:lang w:val="da-DK"/>
                <w:rPrChange w:id="18" w:author="Kristin Jacobsen" w:date="2018-08-28T08:04:00Z">
                  <w:rPr>
                    <w:rFonts w:cs="Times New Roman"/>
                    <w:sz w:val="22"/>
                  </w:rPr>
                </w:rPrChange>
              </w:rPr>
            </w:pPr>
          </w:p>
          <w:p w14:paraId="5D5A1EFA" w14:textId="77777777" w:rsidR="00C85E28" w:rsidRDefault="00C94141" w:rsidP="00B41BC8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 xml:space="preserve">De kan tro, det er en Overraskelse for mig, at jeg </w:t>
            </w:r>
          </w:p>
          <w:p w14:paraId="2F33E985" w14:textId="27A08062" w:rsidR="00C85E28" w:rsidRDefault="00C94141" w:rsidP="00B41BC8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>nu er her i Stedet for</w:t>
            </w:r>
            <w:ins w:id="19" w:author="Marianne" w:date="2018-07-23T22:40:00Z">
              <w:r w:rsidR="00EC1E7E">
                <w:rPr>
                  <w:rFonts w:cs="Times New Roman"/>
                  <w:sz w:val="22"/>
                  <w:lang w:val="da-DK"/>
                </w:rPr>
                <w:t xml:space="preserve"> i</w:t>
              </w:r>
            </w:ins>
            <w:r w:rsidRPr="00962514">
              <w:rPr>
                <w:rFonts w:cs="Times New Roman"/>
                <w:sz w:val="22"/>
                <w:lang w:val="da-DK"/>
              </w:rPr>
              <w:t xml:space="preserve"> Paris. Men jeg </w:t>
            </w:r>
            <w:proofErr w:type="spellStart"/>
            <w:r w:rsidRPr="00962514">
              <w:rPr>
                <w:rFonts w:cs="Times New Roman"/>
                <w:sz w:val="22"/>
                <w:lang w:val="da-DK"/>
              </w:rPr>
              <w:t>forstaar</w:t>
            </w:r>
            <w:proofErr w:type="spellEnd"/>
            <w:r w:rsidRPr="00962514">
              <w:rPr>
                <w:rFonts w:cs="Times New Roman"/>
                <w:sz w:val="22"/>
                <w:lang w:val="da-DK"/>
              </w:rPr>
              <w:t xml:space="preserve"> </w:t>
            </w:r>
          </w:p>
          <w:p w14:paraId="08C3BF23" w14:textId="77777777" w:rsidR="00C85E28" w:rsidRDefault="00C94141" w:rsidP="00B41BC8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 xml:space="preserve">Professoren har grebet dette gunstige Øjeblik </w:t>
            </w:r>
          </w:p>
          <w:p w14:paraId="7FFCD8B2" w14:textId="77777777" w:rsidR="00C85E28" w:rsidRDefault="00C94141" w:rsidP="00B41BC8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 xml:space="preserve">til den sidste store Operation, uden hvilken jeg aldrig </w:t>
            </w:r>
          </w:p>
          <w:p w14:paraId="2857A12B" w14:textId="22121D60" w:rsidR="00C94141" w:rsidRPr="00962514" w:rsidRDefault="00C94141" w:rsidP="00B41BC8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 xml:space="preserve">bliver helt rask, hverken fysisk eller moralsk. </w:t>
            </w:r>
          </w:p>
          <w:p w14:paraId="2BFDB754" w14:textId="77777777" w:rsidR="00C85E28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 xml:space="preserve">Jeg sidder ude i Haven; men af og til kniber det </w:t>
            </w:r>
          </w:p>
          <w:p w14:paraId="1CC6798D" w14:textId="44333521" w:rsidR="00C85E28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 xml:space="preserve">lidt med Modet og </w:t>
            </w:r>
            <w:proofErr w:type="spellStart"/>
            <w:r w:rsidRPr="00962514">
              <w:rPr>
                <w:rFonts w:cs="Times New Roman"/>
                <w:sz w:val="22"/>
                <w:lang w:val="da-DK"/>
              </w:rPr>
              <w:t>saa</w:t>
            </w:r>
            <w:proofErr w:type="spellEnd"/>
            <w:r w:rsidRPr="00962514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962514">
              <w:rPr>
                <w:rFonts w:cs="Times New Roman"/>
                <w:sz w:val="22"/>
                <w:lang w:val="da-DK"/>
              </w:rPr>
              <w:t>maa</w:t>
            </w:r>
            <w:proofErr w:type="spellEnd"/>
            <w:r w:rsidRPr="00962514">
              <w:rPr>
                <w:rFonts w:cs="Times New Roman"/>
                <w:sz w:val="22"/>
                <w:lang w:val="da-DK"/>
              </w:rPr>
              <w:t xml:space="preserve"> jeg </w:t>
            </w:r>
            <w:commentRangeStart w:id="20"/>
            <w:del w:id="21" w:author="Kristin Jacobsen" w:date="2018-08-28T08:04:00Z">
              <w:r w:rsidRPr="00962514" w:rsidDel="00ED59F4">
                <w:rPr>
                  <w:rFonts w:cs="Times New Roman"/>
                  <w:sz w:val="22"/>
                  <w:lang w:val="da-DK"/>
                </w:rPr>
                <w:delText>køle af</w:delText>
              </w:r>
            </w:del>
            <w:ins w:id="22" w:author="Kristin Jacobsen" w:date="2018-08-28T08:04:00Z">
              <w:r w:rsidR="00ED59F4">
                <w:rPr>
                  <w:rFonts w:cs="Times New Roman"/>
                  <w:sz w:val="22"/>
                  <w:lang w:val="da-DK"/>
                </w:rPr>
                <w:t>kile</w:t>
              </w:r>
            </w:ins>
            <w:r w:rsidRPr="00962514">
              <w:rPr>
                <w:rFonts w:cs="Times New Roman"/>
                <w:sz w:val="22"/>
                <w:lang w:val="da-DK"/>
              </w:rPr>
              <w:t xml:space="preserve"> </w:t>
            </w:r>
            <w:commentRangeEnd w:id="20"/>
            <w:r w:rsidR="0095541C">
              <w:rPr>
                <w:rStyle w:val="CommentReference"/>
                <w:lang w:val="en-GB"/>
              </w:rPr>
              <w:commentReference w:id="20"/>
            </w:r>
            <w:r w:rsidRPr="00962514">
              <w:rPr>
                <w:rFonts w:cs="Times New Roman"/>
                <w:sz w:val="22"/>
                <w:lang w:val="da-DK"/>
              </w:rPr>
              <w:t>rundt</w:t>
            </w:r>
            <w:ins w:id="23" w:author="Kristin Jacobsen" w:date="2018-08-28T08:04:00Z">
              <w:r w:rsidR="00ED59F4">
                <w:rPr>
                  <w:rStyle w:val="FootnoteReference"/>
                  <w:rFonts w:cs="Times New Roman"/>
                  <w:sz w:val="22"/>
                  <w:lang w:val="da-DK"/>
                </w:rPr>
                <w:footnoteReference w:id="3"/>
              </w:r>
            </w:ins>
            <w:r w:rsidRPr="00962514">
              <w:rPr>
                <w:rFonts w:cs="Times New Roman"/>
                <w:sz w:val="22"/>
                <w:lang w:val="da-DK"/>
              </w:rPr>
              <w:t xml:space="preserve"> i Gangene </w:t>
            </w:r>
          </w:p>
          <w:p w14:paraId="66CDD340" w14:textId="77777777" w:rsidR="00C85E28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 xml:space="preserve">mellem de lyse Birke; jeg ved nemlig kun </w:t>
            </w:r>
            <w:proofErr w:type="spellStart"/>
            <w:r w:rsidRPr="00962514">
              <w:rPr>
                <w:rFonts w:cs="Times New Roman"/>
                <w:sz w:val="22"/>
                <w:lang w:val="da-DK"/>
              </w:rPr>
              <w:t>altfor</w:t>
            </w:r>
            <w:proofErr w:type="spellEnd"/>
            <w:r w:rsidRPr="00962514">
              <w:rPr>
                <w:rFonts w:cs="Times New Roman"/>
                <w:sz w:val="22"/>
                <w:lang w:val="da-DK"/>
              </w:rPr>
              <w:t xml:space="preserve"> </w:t>
            </w:r>
          </w:p>
          <w:p w14:paraId="64C2E975" w14:textId="77777777" w:rsidR="00C85E28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>godt, hvad der venter mig – og store underlivsopera</w:t>
            </w:r>
          </w:p>
          <w:p w14:paraId="576936CB" w14:textId="77777777" w:rsidR="00C85E28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proofErr w:type="spellStart"/>
            <w:r w:rsidRPr="00962514">
              <w:rPr>
                <w:rFonts w:cs="Times New Roman"/>
                <w:sz w:val="22"/>
                <w:lang w:val="da-DK"/>
              </w:rPr>
              <w:t>tioner</w:t>
            </w:r>
            <w:proofErr w:type="spellEnd"/>
            <w:r w:rsidRPr="00962514">
              <w:rPr>
                <w:rFonts w:cs="Times New Roman"/>
                <w:sz w:val="22"/>
                <w:lang w:val="da-DK"/>
              </w:rPr>
              <w:t xml:space="preserve"> er gyselige, men jeg tænker slet ikke </w:t>
            </w:r>
            <w:proofErr w:type="spellStart"/>
            <w:r w:rsidRPr="00962514">
              <w:rPr>
                <w:rFonts w:cs="Times New Roman"/>
                <w:sz w:val="22"/>
                <w:lang w:val="da-DK"/>
              </w:rPr>
              <w:t>paa</w:t>
            </w:r>
            <w:proofErr w:type="spellEnd"/>
            <w:r w:rsidRPr="00962514">
              <w:rPr>
                <w:rFonts w:cs="Times New Roman"/>
                <w:sz w:val="22"/>
                <w:lang w:val="da-DK"/>
              </w:rPr>
              <w:t xml:space="preserve"> at </w:t>
            </w:r>
          </w:p>
          <w:p w14:paraId="01A09FFE" w14:textId="77777777" w:rsidR="00C85E28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>dø; det har jeg ikke Lov</w:t>
            </w:r>
            <w:r w:rsidR="006A1D4A" w:rsidRPr="00962514">
              <w:rPr>
                <w:rStyle w:val="FootnoteReference"/>
                <w:rFonts w:cs="Times New Roman"/>
                <w:sz w:val="22"/>
                <w:lang w:val="da-DK"/>
              </w:rPr>
              <w:footnoteReference w:id="4"/>
            </w:r>
            <w:r w:rsidRPr="00962514">
              <w:rPr>
                <w:rFonts w:cs="Times New Roman"/>
                <w:sz w:val="22"/>
                <w:lang w:val="da-DK"/>
              </w:rPr>
              <w:t xml:space="preserve"> til. Det vilde være et </w:t>
            </w:r>
          </w:p>
          <w:p w14:paraId="44CEAF95" w14:textId="7111B85B" w:rsidR="00C94141" w:rsidRPr="00962514" w:rsidDel="00ED59F4" w:rsidRDefault="00C94141" w:rsidP="00962514">
            <w:pPr>
              <w:ind w:left="360"/>
              <w:rPr>
                <w:del w:id="27" w:author="Kristin Jacobsen" w:date="2018-08-28T08:07:00Z"/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>Forræd</w:t>
            </w:r>
            <w:del w:id="28" w:author="Marianne" w:date="2018-07-23T22:43:00Z">
              <w:r w:rsidRPr="00962514" w:rsidDel="0087492B">
                <w:rPr>
                  <w:rFonts w:cs="Times New Roman"/>
                  <w:sz w:val="22"/>
                  <w:lang w:val="da-DK"/>
                </w:rPr>
                <w:delText>d</w:delText>
              </w:r>
            </w:del>
            <w:r w:rsidRPr="00962514">
              <w:rPr>
                <w:rFonts w:cs="Times New Roman"/>
                <w:sz w:val="22"/>
                <w:lang w:val="da-DK"/>
              </w:rPr>
              <w:t xml:space="preserve">eri. Skriv til mig. Det vil trøste mig. </w:t>
            </w:r>
          </w:p>
          <w:p w14:paraId="7474B53C" w14:textId="77777777" w:rsidR="00ED59F4" w:rsidRDefault="00ED59F4" w:rsidP="00ED59F4">
            <w:pPr>
              <w:ind w:left="360"/>
              <w:rPr>
                <w:ins w:id="29" w:author="Kristin Jacobsen" w:date="2018-08-28T08:06:00Z"/>
                <w:rFonts w:cs="Times New Roman"/>
                <w:sz w:val="22"/>
                <w:lang w:val="da-DK"/>
              </w:rPr>
            </w:pPr>
          </w:p>
          <w:p w14:paraId="01BED46E" w14:textId="77777777" w:rsidR="00C85E28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 xml:space="preserve">Det er mig </w:t>
            </w:r>
            <w:proofErr w:type="spellStart"/>
            <w:r w:rsidRPr="00962514">
              <w:rPr>
                <w:rFonts w:cs="Times New Roman"/>
                <w:sz w:val="22"/>
                <w:lang w:val="da-DK"/>
              </w:rPr>
              <w:t>ogsaa</w:t>
            </w:r>
            <w:proofErr w:type="spellEnd"/>
            <w:r w:rsidRPr="00962514">
              <w:rPr>
                <w:rFonts w:cs="Times New Roman"/>
                <w:sz w:val="22"/>
                <w:lang w:val="da-DK"/>
              </w:rPr>
              <w:t xml:space="preserve"> en stor Beroligelse at vide, at </w:t>
            </w:r>
          </w:p>
          <w:p w14:paraId="3598C1FB" w14:textId="77777777" w:rsidR="00C85E28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 xml:space="preserve">deres Mand sidder og arbejder med vort fælles </w:t>
            </w:r>
          </w:p>
          <w:p w14:paraId="53D9F2FE" w14:textId="77777777" w:rsidR="00C85E28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commentRangeStart w:id="30"/>
            <w:r w:rsidRPr="00962514">
              <w:rPr>
                <w:rFonts w:cs="Times New Roman"/>
                <w:sz w:val="22"/>
                <w:lang w:val="da-DK"/>
              </w:rPr>
              <w:t>Værk</w:t>
            </w:r>
            <w:commentRangeEnd w:id="30"/>
            <w:r w:rsidR="003930D1">
              <w:rPr>
                <w:rStyle w:val="CommentReference"/>
                <w:lang w:val="en-GB"/>
              </w:rPr>
              <w:commentReference w:id="30"/>
            </w:r>
            <w:r w:rsidRPr="00962514">
              <w:rPr>
                <w:rFonts w:cs="Times New Roman"/>
                <w:sz w:val="22"/>
                <w:lang w:val="da-DK"/>
              </w:rPr>
              <w:t xml:space="preserve">. Bogen eller rettere Romanen begynder </w:t>
            </w:r>
          </w:p>
          <w:p w14:paraId="56463784" w14:textId="77777777" w:rsidR="00C85E28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proofErr w:type="spellStart"/>
            <w:r w:rsidRPr="00962514">
              <w:rPr>
                <w:rFonts w:cs="Times New Roman"/>
                <w:sz w:val="22"/>
                <w:lang w:val="da-DK"/>
              </w:rPr>
              <w:t>maaske</w:t>
            </w:r>
            <w:proofErr w:type="spellEnd"/>
            <w:r w:rsidRPr="00962514">
              <w:rPr>
                <w:rFonts w:cs="Times New Roman"/>
                <w:sz w:val="22"/>
                <w:lang w:val="da-DK"/>
              </w:rPr>
              <w:t xml:space="preserve"> allerede at udkomme, medens jeg endnu </w:t>
            </w:r>
          </w:p>
          <w:p w14:paraId="4832D37A" w14:textId="5ECCB8AA" w:rsidR="00C94141" w:rsidRPr="00962514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>ligger her.</w:t>
            </w:r>
          </w:p>
          <w:p w14:paraId="6ED5394E" w14:textId="77777777" w:rsidR="00C85E28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 xml:space="preserve">Jeg sender en Del Fotografier herfra og </w:t>
            </w:r>
            <w:proofErr w:type="spellStart"/>
            <w:r w:rsidRPr="00962514">
              <w:rPr>
                <w:rFonts w:cs="Times New Roman"/>
                <w:sz w:val="22"/>
                <w:lang w:val="da-DK"/>
              </w:rPr>
              <w:t>faar</w:t>
            </w:r>
            <w:proofErr w:type="spellEnd"/>
            <w:r w:rsidRPr="00962514">
              <w:rPr>
                <w:rFonts w:cs="Times New Roman"/>
                <w:sz w:val="22"/>
                <w:lang w:val="da-DK"/>
              </w:rPr>
              <w:t xml:space="preserve"> Bekendte </w:t>
            </w:r>
          </w:p>
          <w:p w14:paraId="60E7BBD2" w14:textId="05046697" w:rsidR="00C94141" w:rsidRPr="00962514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>til at samle en Del i Paris.</w:t>
            </w:r>
          </w:p>
          <w:p w14:paraId="3E8C295C" w14:textId="79690197" w:rsidR="00962514" w:rsidRDefault="00962514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    </w:t>
            </w:r>
            <w:r w:rsidR="00C94141" w:rsidRPr="00962514">
              <w:rPr>
                <w:rFonts w:cs="Times New Roman"/>
                <w:sz w:val="22"/>
                <w:lang w:val="da-DK"/>
              </w:rPr>
              <w:t xml:space="preserve">Mine </w:t>
            </w:r>
            <w:proofErr w:type="spellStart"/>
            <w:r w:rsidR="00C94141" w:rsidRPr="00962514">
              <w:rPr>
                <w:rFonts w:cs="Times New Roman"/>
                <w:sz w:val="22"/>
                <w:lang w:val="da-DK"/>
              </w:rPr>
              <w:t>allerhjærtligste</w:t>
            </w:r>
            <w:proofErr w:type="spellEnd"/>
            <w:r w:rsidR="00C94141" w:rsidRPr="00962514">
              <w:rPr>
                <w:rFonts w:cs="Times New Roman"/>
                <w:sz w:val="22"/>
                <w:lang w:val="da-DK"/>
              </w:rPr>
              <w:t xml:space="preserve"> Hils</w:t>
            </w:r>
            <w:ins w:id="32" w:author="Marianne" w:date="2018-07-23T22:44:00Z">
              <w:r w:rsidR="0095541C">
                <w:rPr>
                  <w:rFonts w:cs="Times New Roman"/>
                  <w:sz w:val="22"/>
                  <w:lang w:val="da-DK"/>
                </w:rPr>
                <w:t>ner</w:t>
              </w:r>
            </w:ins>
            <w:del w:id="33" w:author="Marianne" w:date="2018-07-23T22:44:00Z">
              <w:r w:rsidR="00C94141" w:rsidRPr="00962514" w:rsidDel="0095541C">
                <w:rPr>
                  <w:rFonts w:cs="Times New Roman"/>
                  <w:sz w:val="22"/>
                  <w:lang w:val="da-DK"/>
                </w:rPr>
                <w:delText>en</w:delText>
              </w:r>
            </w:del>
            <w:r w:rsidR="00C94141" w:rsidRPr="00962514">
              <w:rPr>
                <w:rFonts w:cs="Times New Roman"/>
                <w:sz w:val="22"/>
                <w:lang w:val="da-DK"/>
              </w:rPr>
              <w:t xml:space="preserve"> til Dem </w:t>
            </w:r>
          </w:p>
          <w:p w14:paraId="351D5296" w14:textId="5FFE9A73" w:rsidR="00C94141" w:rsidRPr="00962514" w:rsidRDefault="00C85E28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 xml:space="preserve">P.S. </w:t>
            </w:r>
            <w:r w:rsidR="00962514">
              <w:rPr>
                <w:rFonts w:cs="Times New Roman"/>
                <w:sz w:val="22"/>
                <w:lang w:val="da-DK"/>
              </w:rPr>
              <w:t xml:space="preserve">             </w:t>
            </w:r>
            <w:r>
              <w:rPr>
                <w:rFonts w:cs="Times New Roman"/>
                <w:sz w:val="22"/>
                <w:lang w:val="da-DK"/>
              </w:rPr>
              <w:t xml:space="preserve">                         </w:t>
            </w:r>
            <w:r w:rsidR="00C94141" w:rsidRPr="00962514">
              <w:rPr>
                <w:rFonts w:cs="Times New Roman"/>
                <w:sz w:val="22"/>
                <w:lang w:val="da-DK"/>
              </w:rPr>
              <w:t xml:space="preserve">og Deres Mand </w:t>
            </w:r>
          </w:p>
          <w:p w14:paraId="713744FB" w14:textId="457818A0" w:rsidR="00962514" w:rsidRDefault="00962514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>Jeg venter Visit her af</w:t>
            </w:r>
            <w:r>
              <w:rPr>
                <w:rFonts w:cs="Times New Roman"/>
                <w:sz w:val="22"/>
                <w:lang w:val="da-DK"/>
              </w:rPr>
              <w:t xml:space="preserve">               </w:t>
            </w:r>
            <w:r w:rsidR="00C85E28">
              <w:rPr>
                <w:rFonts w:cs="Times New Roman"/>
                <w:sz w:val="22"/>
                <w:lang w:val="da-DK"/>
              </w:rPr>
              <w:t xml:space="preserve">  </w:t>
            </w:r>
            <w:r>
              <w:rPr>
                <w:rFonts w:cs="Times New Roman"/>
                <w:sz w:val="22"/>
                <w:lang w:val="da-DK"/>
              </w:rPr>
              <w:t xml:space="preserve">  </w:t>
            </w:r>
            <w:r w:rsidR="00C85E28">
              <w:rPr>
                <w:rFonts w:cs="Times New Roman"/>
                <w:sz w:val="22"/>
                <w:lang w:val="da-DK"/>
              </w:rPr>
              <w:t xml:space="preserve">     </w:t>
            </w:r>
            <w:r w:rsidR="00C94141" w:rsidRPr="00962514">
              <w:rPr>
                <w:rFonts w:cs="Times New Roman"/>
                <w:sz w:val="22"/>
                <w:lang w:val="da-DK"/>
              </w:rPr>
              <w:t xml:space="preserve">Deres </w:t>
            </w:r>
          </w:p>
          <w:p w14:paraId="40F62287" w14:textId="5B3A299A" w:rsidR="00C94141" w:rsidRPr="00962514" w:rsidRDefault="00962514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962514">
              <w:rPr>
                <w:rFonts w:cs="Times New Roman"/>
                <w:sz w:val="22"/>
                <w:lang w:val="da-DK"/>
              </w:rPr>
              <w:t>Johannes og Ulla Poulsen</w:t>
            </w:r>
            <w:r>
              <w:rPr>
                <w:rFonts w:cs="Times New Roman"/>
                <w:sz w:val="22"/>
                <w:lang w:val="da-DK"/>
              </w:rPr>
              <w:t xml:space="preserve">                            </w:t>
            </w:r>
            <w:r w:rsidRPr="00962514">
              <w:rPr>
                <w:rFonts w:cs="Times New Roman"/>
                <w:sz w:val="22"/>
                <w:lang w:val="da-DK"/>
              </w:rPr>
              <w:t>Lili Elvenes</w:t>
            </w:r>
            <w:r>
              <w:rPr>
                <w:rFonts w:cs="Times New Roman"/>
                <w:sz w:val="22"/>
                <w:lang w:val="da-DK"/>
              </w:rPr>
              <w:t xml:space="preserve">                   </w:t>
            </w:r>
          </w:p>
          <w:p w14:paraId="3D976D4F" w14:textId="77777777" w:rsidR="00C94141" w:rsidRPr="00962514" w:rsidRDefault="00C94141" w:rsidP="00962514">
            <w:pPr>
              <w:ind w:left="360"/>
              <w:rPr>
                <w:rFonts w:cs="Times New Roman"/>
                <w:sz w:val="22"/>
                <w:lang w:val="da-DK"/>
              </w:rPr>
            </w:pPr>
          </w:p>
          <w:p w14:paraId="6EC57648" w14:textId="77777777" w:rsidR="00C94141" w:rsidRPr="00962514" w:rsidRDefault="00C94141" w:rsidP="00962514">
            <w:pPr>
              <w:ind w:left="360"/>
              <w:rPr>
                <w:rFonts w:cs="Times New Roman"/>
                <w:sz w:val="22"/>
              </w:rPr>
            </w:pPr>
          </w:p>
          <w:p w14:paraId="6C758610" w14:textId="77777777" w:rsidR="00A10829" w:rsidRPr="006A1D4A" w:rsidRDefault="00A10829">
            <w:pPr>
              <w:rPr>
                <w:rFonts w:cs="Times New Roman"/>
                <w:szCs w:val="24"/>
              </w:rPr>
            </w:pPr>
          </w:p>
        </w:tc>
        <w:tc>
          <w:tcPr>
            <w:tcW w:w="6713" w:type="dxa"/>
          </w:tcPr>
          <w:p w14:paraId="73A51570" w14:textId="77777777" w:rsidR="00E61A54" w:rsidRPr="006A1D4A" w:rsidRDefault="00E61A54" w:rsidP="00E61A54">
            <w:pPr>
              <w:tabs>
                <w:tab w:val="left" w:pos="500"/>
              </w:tabs>
              <w:ind w:right="284"/>
              <w:rPr>
                <w:rFonts w:cs="Times New Roman"/>
                <w:szCs w:val="24"/>
                <w:lang w:val="en-GB"/>
              </w:rPr>
            </w:pPr>
          </w:p>
          <w:p w14:paraId="0BB6577A" w14:textId="63EBBBBB" w:rsidR="006A1D4A" w:rsidRPr="0059535F" w:rsidRDefault="006A1D4A" w:rsidP="00962514">
            <w:pPr>
              <w:tabs>
                <w:tab w:val="left" w:pos="3097"/>
              </w:tabs>
              <w:ind w:left="307" w:right="250"/>
              <w:rPr>
                <w:rFonts w:cs="Times New Roman"/>
                <w:sz w:val="22"/>
              </w:rPr>
            </w:pPr>
            <w:r w:rsidRPr="0059535F">
              <w:rPr>
                <w:rFonts w:cs="Times New Roman"/>
                <w:sz w:val="22"/>
              </w:rPr>
              <w:t xml:space="preserve">My </w:t>
            </w:r>
            <w:r w:rsidRPr="0059535F">
              <w:rPr>
                <w:rFonts w:cs="Times New Roman"/>
                <w:sz w:val="22"/>
                <w:u w:val="single"/>
              </w:rPr>
              <w:t>letter</w:t>
            </w:r>
            <w:r w:rsidRPr="0059535F">
              <w:rPr>
                <w:rFonts w:cs="Times New Roman"/>
                <w:sz w:val="22"/>
              </w:rPr>
              <w:t xml:space="preserve"> </w:t>
            </w:r>
            <w:r w:rsidR="0059535F">
              <w:rPr>
                <w:rFonts w:cs="Times New Roman"/>
                <w:sz w:val="22"/>
              </w:rPr>
              <w:t xml:space="preserve">                        </w:t>
            </w:r>
            <w:r w:rsidRPr="0059535F">
              <w:rPr>
                <w:rFonts w:cs="Times New Roman"/>
                <w:sz w:val="22"/>
              </w:rPr>
              <w:t>Tuesday</w:t>
            </w:r>
            <w:r w:rsidRPr="0059535F">
              <w:rPr>
                <w:rFonts w:cs="Times New Roman"/>
                <w:sz w:val="22"/>
              </w:rPr>
              <w:tab/>
            </w:r>
            <w:r w:rsidR="0059535F">
              <w:rPr>
                <w:rFonts w:cs="Times New Roman"/>
                <w:sz w:val="22"/>
              </w:rPr>
              <w:t xml:space="preserve">   </w:t>
            </w:r>
            <w:r w:rsidRPr="0059535F">
              <w:rPr>
                <w:rFonts w:cs="Times New Roman"/>
                <w:sz w:val="22"/>
              </w:rPr>
              <w:t>Dresden. 16 June1931</w:t>
            </w:r>
          </w:p>
          <w:p w14:paraId="6D46A734" w14:textId="77777777" w:rsidR="006A1D4A" w:rsidRPr="0059535F" w:rsidRDefault="006A1D4A" w:rsidP="00962514">
            <w:pPr>
              <w:tabs>
                <w:tab w:val="left" w:pos="6427"/>
              </w:tabs>
              <w:ind w:left="307" w:right="250"/>
              <w:jc w:val="both"/>
              <w:rPr>
                <w:rFonts w:cs="Times New Roman"/>
                <w:sz w:val="22"/>
              </w:rPr>
            </w:pPr>
          </w:p>
          <w:p w14:paraId="4A896575" w14:textId="260C3E92" w:rsidR="006A1D4A" w:rsidRPr="0059535F" w:rsidRDefault="008E549A" w:rsidP="00962514">
            <w:pPr>
              <w:tabs>
                <w:tab w:val="left" w:pos="6427"/>
              </w:tabs>
              <w:ind w:left="307" w:right="25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</w:t>
            </w:r>
            <w:r w:rsidR="006A1D4A" w:rsidRPr="0059535F">
              <w:rPr>
                <w:rFonts w:cs="Times New Roman"/>
                <w:sz w:val="22"/>
              </w:rPr>
              <w:t>Dear Friend.</w:t>
            </w:r>
          </w:p>
          <w:p w14:paraId="1406252E" w14:textId="77777777" w:rsidR="006A1D4A" w:rsidRPr="0059535F" w:rsidRDefault="006A1D4A" w:rsidP="00962514">
            <w:pPr>
              <w:tabs>
                <w:tab w:val="left" w:pos="6427"/>
              </w:tabs>
              <w:ind w:left="307" w:right="250"/>
              <w:rPr>
                <w:rFonts w:cs="Times New Roman"/>
                <w:sz w:val="22"/>
              </w:rPr>
            </w:pPr>
          </w:p>
          <w:p w14:paraId="4ACD09DC" w14:textId="722DAC6D" w:rsidR="006A1D4A" w:rsidRDefault="006A1D4A" w:rsidP="00962514">
            <w:pPr>
              <w:tabs>
                <w:tab w:val="left" w:pos="6427"/>
              </w:tabs>
              <w:ind w:left="307" w:right="250"/>
              <w:rPr>
                <w:rFonts w:cs="Times New Roman"/>
                <w:sz w:val="22"/>
              </w:rPr>
            </w:pPr>
            <w:r w:rsidRPr="0059535F">
              <w:rPr>
                <w:rFonts w:cs="Times New Roman"/>
                <w:sz w:val="22"/>
              </w:rPr>
              <w:t xml:space="preserve">I have written to your husband and asked him, as we had already agreed, to send the completed chapters to Prof. </w:t>
            </w:r>
            <w:proofErr w:type="spellStart"/>
            <w:r w:rsidRPr="0059535F">
              <w:rPr>
                <w:rFonts w:cs="Times New Roman"/>
                <w:sz w:val="22"/>
              </w:rPr>
              <w:t>Warnekros</w:t>
            </w:r>
            <w:proofErr w:type="spellEnd"/>
            <w:r w:rsidRPr="0059535F">
              <w:rPr>
                <w:rFonts w:cs="Times New Roman"/>
                <w:sz w:val="22"/>
              </w:rPr>
              <w:t>; but if they have not already</w:t>
            </w:r>
            <w:ins w:id="34" w:author="Marianne" w:date="2018-07-23T22:56:00Z">
              <w:r w:rsidR="004D3C35">
                <w:rPr>
                  <w:rFonts w:cs="Times New Roman"/>
                  <w:sz w:val="22"/>
                </w:rPr>
                <w:t xml:space="preserve"> been</w:t>
              </w:r>
            </w:ins>
            <w:r w:rsidRPr="0059535F">
              <w:rPr>
                <w:rFonts w:cs="Times New Roman"/>
                <w:sz w:val="22"/>
              </w:rPr>
              <w:t xml:space="preserve"> shipped, I would like to have them to my address. It is such an excellent occasion to talk with the strict gentleman. </w:t>
            </w:r>
          </w:p>
          <w:p w14:paraId="7A101991" w14:textId="77777777" w:rsidR="00B41BC8" w:rsidRPr="0059535F" w:rsidRDefault="00B41BC8" w:rsidP="00962514">
            <w:pPr>
              <w:tabs>
                <w:tab w:val="left" w:pos="6427"/>
              </w:tabs>
              <w:ind w:left="307" w:right="250"/>
              <w:rPr>
                <w:rFonts w:cs="Times New Roman"/>
                <w:sz w:val="22"/>
              </w:rPr>
            </w:pPr>
          </w:p>
          <w:p w14:paraId="370026F2" w14:textId="0315B897" w:rsidR="006A1D4A" w:rsidRPr="0059535F" w:rsidRDefault="006A1D4A" w:rsidP="00962514">
            <w:pPr>
              <w:tabs>
                <w:tab w:val="left" w:pos="6427"/>
              </w:tabs>
              <w:ind w:left="307" w:right="250"/>
              <w:rPr>
                <w:rFonts w:cs="Times New Roman"/>
                <w:sz w:val="22"/>
              </w:rPr>
            </w:pPr>
            <w:r w:rsidRPr="0059535F">
              <w:rPr>
                <w:rFonts w:cs="Times New Roman"/>
                <w:sz w:val="22"/>
              </w:rPr>
              <w:t xml:space="preserve">I </w:t>
            </w:r>
            <w:ins w:id="35" w:author="Marianne" w:date="2018-07-23T22:57:00Z">
              <w:r w:rsidR="00C366FB">
                <w:rPr>
                  <w:rFonts w:cs="Times New Roman"/>
                  <w:sz w:val="22"/>
                </w:rPr>
                <w:t xml:space="preserve">have </w:t>
              </w:r>
            </w:ins>
            <w:r w:rsidRPr="0059535F">
              <w:rPr>
                <w:rFonts w:cs="Times New Roman"/>
                <w:sz w:val="22"/>
              </w:rPr>
              <w:t>immediately bec</w:t>
            </w:r>
            <w:ins w:id="36" w:author="Marianne" w:date="2018-07-23T22:57:00Z">
              <w:r w:rsidR="00C366FB">
                <w:rPr>
                  <w:rFonts w:cs="Times New Roman"/>
                  <w:sz w:val="22"/>
                </w:rPr>
                <w:t>o</w:t>
              </w:r>
            </w:ins>
            <w:del w:id="37" w:author="Marianne" w:date="2018-07-23T22:57:00Z">
              <w:r w:rsidRPr="0059535F" w:rsidDel="00C366FB">
                <w:rPr>
                  <w:rFonts w:cs="Times New Roman"/>
                  <w:sz w:val="22"/>
                </w:rPr>
                <w:delText>a</w:delText>
              </w:r>
            </w:del>
            <w:r w:rsidRPr="0059535F">
              <w:rPr>
                <w:rFonts w:cs="Times New Roman"/>
                <w:sz w:val="22"/>
              </w:rPr>
              <w:t>me just as little</w:t>
            </w:r>
            <w:r w:rsidR="00F73B68" w:rsidRPr="0059535F">
              <w:rPr>
                <w:rStyle w:val="CommentReference"/>
                <w:sz w:val="22"/>
                <w:szCs w:val="22"/>
              </w:rPr>
              <w:t xml:space="preserve"> </w:t>
            </w:r>
            <w:r w:rsidR="00F73B68" w:rsidRPr="0059535F">
              <w:rPr>
                <w:rFonts w:cs="Times New Roman"/>
                <w:sz w:val="22"/>
              </w:rPr>
              <w:t>as</w:t>
            </w:r>
            <w:r w:rsidRPr="0059535F">
              <w:rPr>
                <w:rFonts w:cs="Times New Roman"/>
                <w:sz w:val="22"/>
              </w:rPr>
              <w:t xml:space="preserve"> last year. You wouldn’t guess the power he has to entice the utmost feminine side of me. </w:t>
            </w:r>
          </w:p>
          <w:p w14:paraId="54283F2E" w14:textId="77777777" w:rsidR="004C0BAB" w:rsidRPr="0059535F" w:rsidRDefault="004C0BAB" w:rsidP="00962514">
            <w:pPr>
              <w:widowControl w:val="0"/>
              <w:tabs>
                <w:tab w:val="left" w:pos="6427"/>
              </w:tabs>
              <w:autoSpaceDE w:val="0"/>
              <w:autoSpaceDN w:val="0"/>
              <w:adjustRightInd w:val="0"/>
              <w:ind w:left="307" w:right="250"/>
              <w:rPr>
                <w:rFonts w:eastAsiaTheme="minorEastAsia" w:cs="Times New Roman"/>
                <w:sz w:val="22"/>
              </w:rPr>
            </w:pPr>
          </w:p>
          <w:p w14:paraId="1BE2EC94" w14:textId="77777777" w:rsidR="006A1D4A" w:rsidRDefault="006A1D4A" w:rsidP="00962514">
            <w:pPr>
              <w:widowControl w:val="0"/>
              <w:tabs>
                <w:tab w:val="left" w:pos="6427"/>
              </w:tabs>
              <w:autoSpaceDE w:val="0"/>
              <w:autoSpaceDN w:val="0"/>
              <w:adjustRightInd w:val="0"/>
              <w:ind w:left="307" w:right="250"/>
              <w:rPr>
                <w:rFonts w:eastAsiaTheme="minorEastAsia" w:cs="Times New Roman"/>
                <w:sz w:val="22"/>
              </w:rPr>
            </w:pPr>
            <w:r w:rsidRPr="0059535F">
              <w:rPr>
                <w:rFonts w:eastAsiaTheme="minorEastAsia" w:cs="Times New Roman"/>
                <w:sz w:val="22"/>
              </w:rPr>
              <w:t>They think I’ll undergo surgery tomorrow – I thought it was already due today but I don’t dare to ask him about it. He doesn’t discuss such things with girls – and now I spend my time waiting for him and dreaming about his masculinity and beauty. In my admiration I now understand that God created man in his image.</w:t>
            </w:r>
          </w:p>
          <w:p w14:paraId="56B1B6ED" w14:textId="77777777" w:rsidR="00B41BC8" w:rsidRPr="0059535F" w:rsidRDefault="00B41BC8" w:rsidP="00962514">
            <w:pPr>
              <w:widowControl w:val="0"/>
              <w:tabs>
                <w:tab w:val="left" w:pos="6427"/>
              </w:tabs>
              <w:autoSpaceDE w:val="0"/>
              <w:autoSpaceDN w:val="0"/>
              <w:adjustRightInd w:val="0"/>
              <w:ind w:left="307" w:right="250"/>
              <w:rPr>
                <w:rFonts w:eastAsiaTheme="minorEastAsia" w:cs="Times New Roman"/>
                <w:sz w:val="22"/>
              </w:rPr>
            </w:pPr>
          </w:p>
          <w:p w14:paraId="6B9ABB5C" w14:textId="535314AA" w:rsidR="006A1D4A" w:rsidRPr="0059535F" w:rsidRDefault="006A1D4A" w:rsidP="00962514">
            <w:pPr>
              <w:tabs>
                <w:tab w:val="left" w:pos="6427"/>
              </w:tabs>
              <w:ind w:left="307" w:right="250"/>
              <w:rPr>
                <w:rFonts w:cs="Times New Roman"/>
                <w:sz w:val="22"/>
              </w:rPr>
            </w:pPr>
            <w:r w:rsidRPr="0059535F">
              <w:rPr>
                <w:rFonts w:eastAsiaTheme="minorEastAsia" w:cs="Times New Roman"/>
                <w:sz w:val="22"/>
              </w:rPr>
              <w:t>I wish for no more than</w:t>
            </w:r>
            <w:ins w:id="38" w:author="Marianne" w:date="2018-07-23T22:58:00Z">
              <w:r w:rsidR="00C366FB">
                <w:rPr>
                  <w:rFonts w:eastAsiaTheme="minorEastAsia" w:cs="Times New Roman"/>
                  <w:sz w:val="22"/>
                </w:rPr>
                <w:t xml:space="preserve"> just to be </w:t>
              </w:r>
            </w:ins>
            <w:ins w:id="39" w:author="Marianne" w:date="2018-07-23T22:59:00Z">
              <w:r w:rsidR="00DD366B">
                <w:rPr>
                  <w:rFonts w:eastAsiaTheme="minorEastAsia" w:cs="Times New Roman"/>
                  <w:sz w:val="22"/>
                </w:rPr>
                <w:t>allow</w:t>
              </w:r>
            </w:ins>
            <w:ins w:id="40" w:author="Marianne" w:date="2018-07-23T22:58:00Z">
              <w:r w:rsidR="00C366FB">
                <w:rPr>
                  <w:rFonts w:eastAsiaTheme="minorEastAsia" w:cs="Times New Roman"/>
                  <w:sz w:val="22"/>
                </w:rPr>
                <w:t>ed</w:t>
              </w:r>
            </w:ins>
            <w:r w:rsidRPr="0059535F">
              <w:rPr>
                <w:rFonts w:eastAsiaTheme="minorEastAsia" w:cs="Times New Roman"/>
                <w:sz w:val="22"/>
              </w:rPr>
              <w:t xml:space="preserve"> to be in his proximity, and I am not at all afraid of all the horrible pain that awaits me, for then I will see him more – and a smile from him is worth </w:t>
            </w:r>
            <w:ins w:id="41" w:author="Marianne" w:date="2018-07-23T22:59:00Z">
              <w:r w:rsidR="00DD366B">
                <w:rPr>
                  <w:rFonts w:eastAsiaTheme="minorEastAsia" w:cs="Times New Roman"/>
                  <w:sz w:val="22"/>
                </w:rPr>
                <w:t xml:space="preserve">all </w:t>
              </w:r>
            </w:ins>
            <w:r w:rsidRPr="0059535F">
              <w:rPr>
                <w:rFonts w:eastAsiaTheme="minorEastAsia" w:cs="Times New Roman"/>
                <w:sz w:val="22"/>
              </w:rPr>
              <w:t>the most gruesome pain.</w:t>
            </w:r>
          </w:p>
          <w:p w14:paraId="2A12B135" w14:textId="77777777" w:rsidR="006A1D4A" w:rsidRPr="00ED59F4" w:rsidRDefault="006A1D4A" w:rsidP="00962514">
            <w:pPr>
              <w:tabs>
                <w:tab w:val="left" w:pos="6427"/>
              </w:tabs>
              <w:ind w:left="307" w:right="250"/>
              <w:rPr>
                <w:rFonts w:cs="Times New Roman"/>
                <w:sz w:val="22"/>
                <w:rPrChange w:id="42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0B20C9AC" w14:textId="77777777" w:rsidR="006A1D4A" w:rsidRPr="00ED59F4" w:rsidRDefault="006A1D4A" w:rsidP="0059535F">
            <w:pPr>
              <w:tabs>
                <w:tab w:val="left" w:pos="6427"/>
              </w:tabs>
              <w:ind w:left="307" w:right="70"/>
              <w:rPr>
                <w:rFonts w:cs="Times New Roman"/>
                <w:sz w:val="22"/>
                <w:rPrChange w:id="43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03E578BF" w14:textId="77777777" w:rsidR="006A1D4A" w:rsidRPr="00ED59F4" w:rsidRDefault="006A1D4A" w:rsidP="0059535F">
            <w:pPr>
              <w:tabs>
                <w:tab w:val="left" w:pos="6427"/>
              </w:tabs>
              <w:ind w:left="307" w:right="70"/>
              <w:rPr>
                <w:rFonts w:cs="Times New Roman"/>
                <w:sz w:val="22"/>
                <w:rPrChange w:id="44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1555DFC7" w14:textId="77777777" w:rsidR="006A1D4A" w:rsidRPr="00ED59F4" w:rsidDel="00ED59F4" w:rsidRDefault="006A1D4A" w:rsidP="006A1D4A">
            <w:pPr>
              <w:rPr>
                <w:del w:id="45" w:author="Kristin Jacobsen" w:date="2018-08-28T08:06:00Z"/>
                <w:rFonts w:cs="Times New Roman"/>
                <w:szCs w:val="24"/>
                <w:rPrChange w:id="46" w:author="Kristin Jacobsen" w:date="2018-08-28T08:05:00Z">
                  <w:rPr>
                    <w:del w:id="47" w:author="Kristin Jacobsen" w:date="2018-08-28T08:06:00Z"/>
                    <w:rFonts w:cs="Times New Roman"/>
                    <w:szCs w:val="24"/>
                    <w:lang w:val="da-DK"/>
                  </w:rPr>
                </w:rPrChange>
              </w:rPr>
            </w:pPr>
          </w:p>
          <w:p w14:paraId="3A2AFF5A" w14:textId="77777777" w:rsidR="0059535F" w:rsidRPr="00ED59F4" w:rsidRDefault="0059535F" w:rsidP="006A1D4A">
            <w:pPr>
              <w:rPr>
                <w:rFonts w:cs="Times New Roman"/>
                <w:szCs w:val="24"/>
                <w:rPrChange w:id="48" w:author="Kristin Jacobsen" w:date="2018-08-28T08:05:00Z">
                  <w:rPr>
                    <w:rFonts w:cs="Times New Roman"/>
                    <w:szCs w:val="24"/>
                    <w:lang w:val="da-DK"/>
                  </w:rPr>
                </w:rPrChange>
              </w:rPr>
            </w:pPr>
          </w:p>
          <w:p w14:paraId="4FDCE593" w14:textId="3C2D0ACB" w:rsidR="006A1D4A" w:rsidRPr="00962514" w:rsidRDefault="006A1D4A" w:rsidP="00B41BC8">
            <w:pPr>
              <w:ind w:left="307"/>
              <w:rPr>
                <w:rFonts w:cs="Times New Roman"/>
                <w:sz w:val="22"/>
              </w:rPr>
            </w:pPr>
            <w:r w:rsidRPr="00962514">
              <w:rPr>
                <w:rFonts w:cs="Times New Roman"/>
                <w:sz w:val="22"/>
              </w:rPr>
              <w:t xml:space="preserve">You can believe it is a surprise to me, that I am now here instead of </w:t>
            </w:r>
            <w:ins w:id="49" w:author="Marianne" w:date="2018-07-23T23:00:00Z">
              <w:r w:rsidR="003963DC">
                <w:rPr>
                  <w:rFonts w:cs="Times New Roman"/>
                  <w:sz w:val="22"/>
                </w:rPr>
                <w:t xml:space="preserve">in </w:t>
              </w:r>
            </w:ins>
            <w:r w:rsidRPr="00962514">
              <w:rPr>
                <w:rFonts w:cs="Times New Roman"/>
                <w:sz w:val="22"/>
              </w:rPr>
              <w:t xml:space="preserve">Paris. But I understand the professor has grabbed this favorable moment for the last big operation, without which I will never become fully healthy, neither physically nor morally. </w:t>
            </w:r>
          </w:p>
          <w:p w14:paraId="24C1DBC4" w14:textId="77777777" w:rsidR="00974FC4" w:rsidRDefault="00974FC4" w:rsidP="00B41BC8">
            <w:pPr>
              <w:ind w:left="307"/>
              <w:rPr>
                <w:rFonts w:cs="Times New Roman"/>
                <w:sz w:val="22"/>
              </w:rPr>
            </w:pPr>
          </w:p>
          <w:p w14:paraId="68601BE8" w14:textId="005EBE87" w:rsidR="006A1D4A" w:rsidRPr="00962514" w:rsidRDefault="006A1D4A" w:rsidP="00B41BC8">
            <w:pPr>
              <w:ind w:left="307"/>
              <w:rPr>
                <w:rFonts w:cs="Times New Roman"/>
                <w:sz w:val="22"/>
              </w:rPr>
            </w:pPr>
            <w:r w:rsidRPr="00962514">
              <w:rPr>
                <w:rFonts w:cs="Times New Roman"/>
                <w:sz w:val="22"/>
              </w:rPr>
              <w:t xml:space="preserve">I am sitting out in the garden; but courage is a little scarce and so I must </w:t>
            </w:r>
            <w:del w:id="50" w:author="Marianne" w:date="2018-07-23T23:01:00Z">
              <w:r w:rsidRPr="00962514" w:rsidDel="003963DC">
                <w:rPr>
                  <w:rFonts w:cs="Times New Roman"/>
                  <w:sz w:val="22"/>
                </w:rPr>
                <w:delText>cool off</w:delText>
              </w:r>
            </w:del>
            <w:ins w:id="51" w:author="Marianne" w:date="2018-07-23T23:01:00Z">
              <w:r w:rsidR="003963DC">
                <w:rPr>
                  <w:rFonts w:cs="Times New Roman"/>
                  <w:sz w:val="22"/>
                </w:rPr>
                <w:t>dash around</w:t>
              </w:r>
            </w:ins>
            <w:r w:rsidRPr="00962514">
              <w:rPr>
                <w:rFonts w:cs="Times New Roman"/>
                <w:sz w:val="22"/>
              </w:rPr>
              <w:t xml:space="preserve"> among the bright birch trees; I know only too well what waits for me – and big abdominal operations are horrible, but I really do not think </w:t>
            </w:r>
            <w:del w:id="52" w:author="Marianne" w:date="2018-07-23T23:02:00Z">
              <w:r w:rsidRPr="00962514" w:rsidDel="00F5306D">
                <w:rPr>
                  <w:rFonts w:cs="Times New Roman"/>
                  <w:sz w:val="22"/>
                </w:rPr>
                <w:delText>that I will die</w:delText>
              </w:r>
            </w:del>
            <w:ins w:id="53" w:author="Marianne" w:date="2018-07-23T23:02:00Z">
              <w:r w:rsidR="00F5306D">
                <w:rPr>
                  <w:rFonts w:cs="Times New Roman"/>
                  <w:sz w:val="22"/>
                </w:rPr>
                <w:t>about dying at all</w:t>
              </w:r>
            </w:ins>
            <w:r w:rsidRPr="00962514">
              <w:rPr>
                <w:rFonts w:cs="Times New Roman"/>
                <w:sz w:val="22"/>
              </w:rPr>
              <w:t>; I do not have the permission</w:t>
            </w:r>
            <w:r w:rsidR="00F73B68" w:rsidRPr="00962514">
              <w:rPr>
                <w:rStyle w:val="CommentReference"/>
                <w:sz w:val="22"/>
                <w:szCs w:val="22"/>
              </w:rPr>
              <w:t xml:space="preserve"> </w:t>
            </w:r>
            <w:r w:rsidR="00F73B68" w:rsidRPr="00962514">
              <w:rPr>
                <w:rFonts w:cs="Times New Roman"/>
                <w:sz w:val="22"/>
              </w:rPr>
              <w:t>to</w:t>
            </w:r>
            <w:r w:rsidRPr="00962514">
              <w:rPr>
                <w:rFonts w:cs="Times New Roman"/>
                <w:sz w:val="22"/>
              </w:rPr>
              <w:t xml:space="preserve"> do that. It would be a betrayal. Write to me. It will comfort me. </w:t>
            </w:r>
          </w:p>
          <w:p w14:paraId="2A0BD67E" w14:textId="77777777" w:rsidR="004C0BAB" w:rsidRPr="00962514" w:rsidRDefault="004C0BAB" w:rsidP="00B41BC8">
            <w:pPr>
              <w:ind w:left="307"/>
              <w:rPr>
                <w:rFonts w:cs="Times New Roman"/>
                <w:sz w:val="22"/>
              </w:rPr>
            </w:pPr>
          </w:p>
          <w:p w14:paraId="7B3889BC" w14:textId="77777777" w:rsidR="005D15C1" w:rsidRDefault="005D15C1" w:rsidP="00974FC4">
            <w:pPr>
              <w:rPr>
                <w:rFonts w:cs="Times New Roman"/>
                <w:sz w:val="22"/>
              </w:rPr>
            </w:pPr>
          </w:p>
          <w:p w14:paraId="4A1B7583" w14:textId="66D335DA" w:rsidR="006A1D4A" w:rsidRPr="00962514" w:rsidRDefault="006A1D4A" w:rsidP="00B41BC8">
            <w:pPr>
              <w:ind w:left="307"/>
              <w:rPr>
                <w:rFonts w:cs="Times New Roman"/>
                <w:sz w:val="22"/>
              </w:rPr>
            </w:pPr>
            <w:r w:rsidRPr="00962514">
              <w:rPr>
                <w:rFonts w:cs="Times New Roman"/>
                <w:sz w:val="22"/>
              </w:rPr>
              <w:t xml:space="preserve">It is also a big reassurance to me to know that your husband works </w:t>
            </w:r>
            <w:commentRangeStart w:id="54"/>
            <w:r w:rsidRPr="00962514">
              <w:rPr>
                <w:rFonts w:cs="Times New Roman"/>
                <w:sz w:val="22"/>
              </w:rPr>
              <w:t>with</w:t>
            </w:r>
            <w:commentRangeEnd w:id="54"/>
            <w:r w:rsidR="009F47B4">
              <w:rPr>
                <w:rStyle w:val="CommentReference"/>
                <w:lang w:val="en-GB"/>
              </w:rPr>
              <w:commentReference w:id="54"/>
            </w:r>
            <w:r w:rsidRPr="00962514">
              <w:rPr>
                <w:rFonts w:cs="Times New Roman"/>
                <w:sz w:val="22"/>
              </w:rPr>
              <w:t xml:space="preserve"> our common </w:t>
            </w:r>
            <w:del w:id="55" w:author="Kristin Jacobsen" w:date="2018-08-28T08:08:00Z">
              <w:r w:rsidRPr="00962514" w:rsidDel="00ED59F4">
                <w:rPr>
                  <w:rFonts w:cs="Times New Roman"/>
                  <w:sz w:val="22"/>
                </w:rPr>
                <w:delText xml:space="preserve">body of </w:delText>
              </w:r>
            </w:del>
            <w:r w:rsidRPr="00962514">
              <w:rPr>
                <w:rFonts w:cs="Times New Roman"/>
                <w:sz w:val="22"/>
              </w:rPr>
              <w:t xml:space="preserve">work. The book, or rather the novel, might be released while I am still here. </w:t>
            </w:r>
          </w:p>
          <w:p w14:paraId="23306529" w14:textId="77777777" w:rsidR="004C0BAB" w:rsidRDefault="004C0BAB" w:rsidP="00B41BC8">
            <w:pPr>
              <w:ind w:left="307"/>
              <w:rPr>
                <w:rFonts w:cs="Times New Roman"/>
                <w:sz w:val="22"/>
              </w:rPr>
            </w:pPr>
          </w:p>
          <w:p w14:paraId="4308E4E9" w14:textId="77777777" w:rsidR="005D15C1" w:rsidRPr="00962514" w:rsidRDefault="005D15C1" w:rsidP="00B41BC8">
            <w:pPr>
              <w:ind w:left="307"/>
              <w:rPr>
                <w:rFonts w:cs="Times New Roman"/>
                <w:sz w:val="22"/>
              </w:rPr>
            </w:pPr>
          </w:p>
          <w:p w14:paraId="1A780174" w14:textId="77777777" w:rsidR="006A1D4A" w:rsidRPr="00962514" w:rsidRDefault="006A1D4A" w:rsidP="00B41BC8">
            <w:pPr>
              <w:ind w:left="307"/>
              <w:rPr>
                <w:rFonts w:cs="Times New Roman"/>
                <w:sz w:val="22"/>
              </w:rPr>
            </w:pPr>
            <w:r w:rsidRPr="00962514">
              <w:rPr>
                <w:rFonts w:cs="Times New Roman"/>
                <w:sz w:val="22"/>
              </w:rPr>
              <w:t xml:space="preserve">I am sending a handful of photographs from here and will have friends collect some in Paris. </w:t>
            </w:r>
          </w:p>
          <w:p w14:paraId="0669DADF" w14:textId="41273FC1" w:rsidR="00962514" w:rsidRPr="00ED59F4" w:rsidRDefault="00962514" w:rsidP="00B41BC8">
            <w:pPr>
              <w:ind w:left="307"/>
              <w:rPr>
                <w:rFonts w:cs="Times New Roman"/>
                <w:sz w:val="22"/>
                <w:rPrChange w:id="56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ED59F4">
              <w:rPr>
                <w:rFonts w:cs="Times New Roman"/>
                <w:sz w:val="22"/>
                <w:rPrChange w:id="57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                       </w:t>
            </w:r>
            <w:r w:rsidR="006A1D4A" w:rsidRPr="00ED59F4">
              <w:rPr>
                <w:rFonts w:cs="Times New Roman"/>
                <w:sz w:val="22"/>
                <w:rPrChange w:id="58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>My heartiest greeting</w:t>
            </w:r>
            <w:ins w:id="59" w:author="Marianne" w:date="2018-07-23T23:07:00Z">
              <w:r w:rsidR="00011881" w:rsidRPr="00ED59F4">
                <w:rPr>
                  <w:rFonts w:cs="Times New Roman"/>
                  <w:sz w:val="22"/>
                  <w:rPrChange w:id="60" w:author="Kristin Jacobsen" w:date="2018-08-28T08:05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>s</w:t>
              </w:r>
            </w:ins>
            <w:r w:rsidR="006A1D4A" w:rsidRPr="00ED59F4">
              <w:rPr>
                <w:rFonts w:cs="Times New Roman"/>
                <w:sz w:val="22"/>
                <w:rPrChange w:id="61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to you </w:t>
            </w:r>
          </w:p>
          <w:p w14:paraId="08DC70F9" w14:textId="660784E3" w:rsidR="006A1D4A" w:rsidRPr="00ED59F4" w:rsidRDefault="005D15C1" w:rsidP="00B41BC8">
            <w:pPr>
              <w:ind w:left="307"/>
              <w:rPr>
                <w:rFonts w:cs="Times New Roman"/>
                <w:sz w:val="22"/>
                <w:rPrChange w:id="62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ED59F4">
              <w:rPr>
                <w:rFonts w:cs="Times New Roman"/>
                <w:sz w:val="22"/>
                <w:rPrChange w:id="63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P.S. </w:t>
            </w:r>
            <w:r w:rsidR="00962514" w:rsidRPr="00ED59F4">
              <w:rPr>
                <w:rFonts w:cs="Times New Roman"/>
                <w:sz w:val="22"/>
                <w:rPrChange w:id="64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  </w:t>
            </w:r>
            <w:r w:rsidRPr="00ED59F4">
              <w:rPr>
                <w:rFonts w:cs="Times New Roman"/>
                <w:sz w:val="22"/>
                <w:rPrChange w:id="65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                          </w:t>
            </w:r>
            <w:r w:rsidR="00962514" w:rsidRPr="00ED59F4">
              <w:rPr>
                <w:rFonts w:cs="Times New Roman"/>
                <w:sz w:val="22"/>
                <w:rPrChange w:id="66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>and Your H</w:t>
            </w:r>
            <w:r w:rsidR="006A1D4A" w:rsidRPr="00ED59F4">
              <w:rPr>
                <w:rFonts w:cs="Times New Roman"/>
                <w:sz w:val="22"/>
                <w:rPrChange w:id="67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>usband</w:t>
            </w:r>
          </w:p>
          <w:p w14:paraId="715CF65A" w14:textId="4981D5FA" w:rsidR="00962514" w:rsidRPr="00ED59F4" w:rsidRDefault="00962514" w:rsidP="00B41BC8">
            <w:pPr>
              <w:ind w:left="307"/>
              <w:rPr>
                <w:rFonts w:cs="Times New Roman"/>
                <w:sz w:val="22"/>
                <w:rPrChange w:id="68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ED59F4">
              <w:rPr>
                <w:rFonts w:cs="Times New Roman"/>
                <w:sz w:val="22"/>
                <w:rPrChange w:id="69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</w:t>
            </w:r>
            <w:r w:rsidR="009C4349" w:rsidRPr="00ED59F4">
              <w:rPr>
                <w:rFonts w:cs="Times New Roman"/>
                <w:sz w:val="22"/>
                <w:rPrChange w:id="70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I await the visit here of              </w:t>
            </w:r>
            <w:r w:rsidR="005D15C1" w:rsidRPr="00ED59F4">
              <w:rPr>
                <w:rFonts w:cs="Times New Roman"/>
                <w:sz w:val="22"/>
                <w:rPrChange w:id="71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   </w:t>
            </w:r>
            <w:r w:rsidR="006A1D4A" w:rsidRPr="00ED59F4">
              <w:rPr>
                <w:rFonts w:cs="Times New Roman"/>
                <w:sz w:val="22"/>
                <w:rPrChange w:id="72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Your </w:t>
            </w:r>
          </w:p>
          <w:p w14:paraId="0BE6ABEB" w14:textId="46940134" w:rsidR="006A1D4A" w:rsidRPr="00ED59F4" w:rsidRDefault="00962514" w:rsidP="00B41BC8">
            <w:pPr>
              <w:ind w:left="307"/>
              <w:rPr>
                <w:rFonts w:cs="Times New Roman"/>
                <w:sz w:val="22"/>
                <w:lang w:val="sv-SE"/>
                <w:rPrChange w:id="73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  <w:r w:rsidRPr="00ED59F4">
              <w:rPr>
                <w:rFonts w:cs="Times New Roman"/>
                <w:sz w:val="22"/>
                <w:rPrChange w:id="74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 </w:t>
            </w:r>
            <w:r w:rsidR="009C4349" w:rsidRPr="00ED59F4">
              <w:rPr>
                <w:rFonts w:cs="Times New Roman"/>
                <w:sz w:val="22"/>
                <w:lang w:val="sv-SE"/>
                <w:rPrChange w:id="75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>Johannes and Ulla Pouls</w:t>
            </w:r>
            <w:del w:id="76" w:author="Marianne" w:date="2018-07-23T23:07:00Z">
              <w:r w:rsidR="009C4349" w:rsidRPr="00ED59F4" w:rsidDel="00136EFB">
                <w:rPr>
                  <w:rFonts w:cs="Times New Roman"/>
                  <w:sz w:val="22"/>
                  <w:lang w:val="sv-SE"/>
                  <w:rPrChange w:id="77" w:author="Kristin Jacobsen" w:date="2018-08-28T08:05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delText>o</w:delText>
              </w:r>
            </w:del>
            <w:ins w:id="78" w:author="Marianne" w:date="2018-07-23T23:07:00Z">
              <w:r w:rsidR="00136EFB" w:rsidRPr="00ED59F4">
                <w:rPr>
                  <w:rFonts w:cs="Times New Roman"/>
                  <w:sz w:val="22"/>
                  <w:lang w:val="sv-SE"/>
                  <w:rPrChange w:id="79" w:author="Kristin Jacobsen" w:date="2018-08-28T08:05:00Z">
                    <w:rPr>
                      <w:rFonts w:cs="Times New Roman"/>
                      <w:sz w:val="22"/>
                      <w:lang w:val="da-DK"/>
                    </w:rPr>
                  </w:rPrChange>
                </w:rPr>
                <w:t>e</w:t>
              </w:r>
            </w:ins>
            <w:r w:rsidR="009C4349" w:rsidRPr="00ED59F4">
              <w:rPr>
                <w:rFonts w:cs="Times New Roman"/>
                <w:sz w:val="22"/>
                <w:lang w:val="sv-SE"/>
                <w:rPrChange w:id="80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 xml:space="preserve">n                    </w:t>
            </w:r>
            <w:r w:rsidR="006A1D4A" w:rsidRPr="00ED59F4">
              <w:rPr>
                <w:rFonts w:cs="Times New Roman"/>
                <w:sz w:val="22"/>
                <w:lang w:val="sv-SE"/>
                <w:rPrChange w:id="81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  <w:t>Lili Elvenes</w:t>
            </w:r>
          </w:p>
          <w:p w14:paraId="2B5E1756" w14:textId="77777777" w:rsidR="006A1D4A" w:rsidRPr="00ED59F4" w:rsidRDefault="006A1D4A" w:rsidP="006A1D4A">
            <w:pPr>
              <w:rPr>
                <w:rFonts w:cs="Times New Roman"/>
                <w:sz w:val="22"/>
                <w:lang w:val="sv-SE"/>
                <w:rPrChange w:id="82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53B20439" w14:textId="3990EB4F" w:rsidR="006A1D4A" w:rsidRPr="00ED59F4" w:rsidRDefault="006A1D4A" w:rsidP="006A1D4A">
            <w:pPr>
              <w:rPr>
                <w:rFonts w:cs="Times New Roman"/>
                <w:sz w:val="22"/>
                <w:lang w:val="sv-SE"/>
                <w:rPrChange w:id="83" w:author="Kristin Jacobsen" w:date="2018-08-28T08:05:00Z">
                  <w:rPr>
                    <w:rFonts w:cs="Times New Roman"/>
                    <w:sz w:val="22"/>
                    <w:lang w:val="da-DK"/>
                  </w:rPr>
                </w:rPrChange>
              </w:rPr>
            </w:pPr>
          </w:p>
          <w:p w14:paraId="1A76851A" w14:textId="77777777" w:rsidR="006A1D4A" w:rsidRPr="00ED59F4" w:rsidRDefault="006A1D4A" w:rsidP="006A1D4A">
            <w:pPr>
              <w:rPr>
                <w:rFonts w:cs="Times New Roman"/>
                <w:szCs w:val="24"/>
                <w:lang w:val="sv-SE"/>
                <w:rPrChange w:id="84" w:author="Kristin Jacobsen" w:date="2018-08-28T08:05:00Z">
                  <w:rPr>
                    <w:rFonts w:cs="Times New Roman"/>
                    <w:szCs w:val="24"/>
                    <w:lang w:val="da-DK"/>
                  </w:rPr>
                </w:rPrChange>
              </w:rPr>
            </w:pPr>
          </w:p>
          <w:p w14:paraId="669DEADB" w14:textId="31BBAE58" w:rsidR="00A10829" w:rsidRPr="00ED59F4" w:rsidRDefault="00A10829" w:rsidP="00170687">
            <w:pPr>
              <w:ind w:firstLine="687"/>
              <w:rPr>
                <w:rFonts w:cs="Times New Roman"/>
                <w:szCs w:val="24"/>
                <w:lang w:val="sv-SE"/>
                <w:rPrChange w:id="85" w:author="Kristin Jacobsen" w:date="2018-08-28T08:05:00Z">
                  <w:rPr>
                    <w:rFonts w:cs="Times New Roman"/>
                    <w:szCs w:val="24"/>
                    <w:lang w:val="en-GB"/>
                  </w:rPr>
                </w:rPrChange>
              </w:rPr>
            </w:pPr>
          </w:p>
        </w:tc>
      </w:tr>
    </w:tbl>
    <w:p w14:paraId="0143E32D" w14:textId="77777777" w:rsidR="003D4143" w:rsidRPr="00ED59F4" w:rsidRDefault="003D4143">
      <w:pPr>
        <w:rPr>
          <w:rFonts w:cs="Times New Roman"/>
          <w:szCs w:val="24"/>
          <w:lang w:val="sv-SE"/>
          <w:rPrChange w:id="86" w:author="Kristin Jacobsen" w:date="2018-08-28T08:05:00Z">
            <w:rPr>
              <w:rFonts w:cs="Times New Roman"/>
              <w:szCs w:val="24"/>
            </w:rPr>
          </w:rPrChange>
        </w:rPr>
      </w:pPr>
    </w:p>
    <w:sectPr w:rsidR="003D4143" w:rsidRPr="00ED59F4" w:rsidSect="00A10829">
      <w:headerReference w:type="default" r:id="rId10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Marianne" w:date="2018-07-23T22:50:00Z" w:initials="M">
    <w:p w14:paraId="79801351" w14:textId="77777777" w:rsidR="0095541C" w:rsidRDefault="0095541C">
      <w:pPr>
        <w:pStyle w:val="CommentText"/>
      </w:pPr>
      <w:r>
        <w:rPr>
          <w:rStyle w:val="CommentReference"/>
        </w:rPr>
        <w:annotationRef/>
      </w:r>
      <w:r>
        <w:t xml:space="preserve">I find this word very difficult to decipher. </w:t>
      </w:r>
      <w:proofErr w:type="spellStart"/>
      <w:r>
        <w:rPr>
          <w:i/>
        </w:rPr>
        <w:t>køle</w:t>
      </w:r>
      <w:proofErr w:type="spellEnd"/>
      <w:r>
        <w:t xml:space="preserve"> could be possible, but it does not work without </w:t>
      </w:r>
      <w:proofErr w:type="spellStart"/>
      <w:r>
        <w:rPr>
          <w:i/>
        </w:rPr>
        <w:t>af</w:t>
      </w:r>
      <w:proofErr w:type="spellEnd"/>
      <w:r>
        <w:t xml:space="preserve">. I have found an expression called </w:t>
      </w:r>
      <w:proofErr w:type="spellStart"/>
      <w:r>
        <w:rPr>
          <w:i/>
        </w:rPr>
        <w:t>kile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rundt</w:t>
      </w:r>
      <w:proofErr w:type="spellEnd"/>
      <w:r>
        <w:t xml:space="preserve"> that is not used anymore but means something like rush</w:t>
      </w:r>
      <w:r w:rsidR="003963DC">
        <w:t xml:space="preserve"> or dash</w:t>
      </w:r>
      <w:r>
        <w:t xml:space="preserve"> around. </w:t>
      </w:r>
    </w:p>
    <w:p w14:paraId="32D29ABD" w14:textId="20D4F369" w:rsidR="002B6F63" w:rsidRDefault="002B6F63">
      <w:pPr>
        <w:pStyle w:val="CommentText"/>
      </w:pPr>
      <w:r>
        <w:t xml:space="preserve">It is used in a quotation by the writer Knud </w:t>
      </w:r>
      <w:proofErr w:type="spellStart"/>
      <w:r>
        <w:t>Sønderby</w:t>
      </w:r>
      <w:proofErr w:type="spellEnd"/>
      <w:r>
        <w:t xml:space="preserve"> (1909-1966) who uses it to describe the </w:t>
      </w:r>
      <w:r w:rsidR="00126688">
        <w:t xml:space="preserve">movements of a small fish in the water before it disappears in some seaweed (Knud </w:t>
      </w:r>
      <w:proofErr w:type="spellStart"/>
      <w:r w:rsidR="00126688">
        <w:t>Sønderby</w:t>
      </w:r>
      <w:proofErr w:type="spellEnd"/>
      <w:r w:rsidR="00126688">
        <w:t xml:space="preserve">: </w:t>
      </w:r>
      <w:proofErr w:type="spellStart"/>
      <w:r w:rsidR="00126688">
        <w:rPr>
          <w:i/>
        </w:rPr>
        <w:t>Samlede</w:t>
      </w:r>
      <w:proofErr w:type="spellEnd"/>
      <w:r w:rsidR="00126688">
        <w:rPr>
          <w:i/>
        </w:rPr>
        <w:t xml:space="preserve"> Essays</w:t>
      </w:r>
      <w:r w:rsidR="00095438">
        <w:t>, 1964</w:t>
      </w:r>
      <w:r w:rsidR="00126688">
        <w:t xml:space="preserve">). </w:t>
      </w:r>
    </w:p>
    <w:p w14:paraId="50875C1F" w14:textId="54B1F0F7" w:rsidR="00126688" w:rsidRDefault="00126688">
      <w:pPr>
        <w:pStyle w:val="CommentText"/>
      </w:pPr>
      <w:r>
        <w:t>I think Lili wants to give a humorous description of her</w:t>
      </w:r>
      <w:r w:rsidR="00CA5D57">
        <w:t xml:space="preserve"> own actions</w:t>
      </w:r>
      <w:r>
        <w:t>.</w:t>
      </w:r>
    </w:p>
    <w:p w14:paraId="59127766" w14:textId="6E97D992" w:rsidR="00CD5C4C" w:rsidRPr="0095541C" w:rsidRDefault="00CD5C4C">
      <w:pPr>
        <w:pStyle w:val="CommentText"/>
      </w:pPr>
      <w:r>
        <w:t>This is just a thought, you may disagree.</w:t>
      </w:r>
      <w:r w:rsidR="00490218">
        <w:t xml:space="preserve"> LOOKS LIKE AN “I” RATHER THAN AN “Ø” TO ME. I AGREE WITH KILE.</w:t>
      </w:r>
    </w:p>
  </w:comment>
  <w:comment w:id="30" w:author="Marianne" w:date="2018-07-23T23:04:00Z" w:initials="M">
    <w:p w14:paraId="13718E69" w14:textId="4FC5E235" w:rsidR="003930D1" w:rsidRPr="003930D1" w:rsidRDefault="003930D1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i/>
        </w:rPr>
        <w:t>Værk</w:t>
      </w:r>
      <w:proofErr w:type="spellEnd"/>
      <w:r>
        <w:t xml:space="preserve"> sim</w:t>
      </w:r>
      <w:bookmarkStart w:id="31" w:name="_GoBack"/>
      <w:bookmarkEnd w:id="31"/>
      <w:r>
        <w:t xml:space="preserve">ply means work (of art) or perhaps book. I don’t understand why you have chosen </w:t>
      </w:r>
      <w:r w:rsidR="001E1F21">
        <w:t>“</w:t>
      </w:r>
      <w:r>
        <w:t>body of work</w:t>
      </w:r>
      <w:r w:rsidR="001E1F21">
        <w:t>”</w:t>
      </w:r>
      <w:r>
        <w:t>?</w:t>
      </w:r>
      <w:r w:rsidR="00ED59F4">
        <w:t xml:space="preserve"> CHANGED TO WORK</w:t>
      </w:r>
    </w:p>
  </w:comment>
  <w:comment w:id="54" w:author="Marianne" w:date="2018-07-24T19:04:00Z" w:initials="M">
    <w:p w14:paraId="039656D0" w14:textId="7299374C" w:rsidR="009F47B4" w:rsidRDefault="009F47B4">
      <w:pPr>
        <w:pStyle w:val="CommentText"/>
      </w:pPr>
      <w:r>
        <w:rPr>
          <w:rStyle w:val="CommentReference"/>
        </w:rPr>
        <w:annotationRef/>
      </w:r>
      <w:r>
        <w:t>Or “on”?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127766" w15:done="0"/>
  <w15:commentEx w15:paraId="13718E69" w15:done="0"/>
  <w15:commentEx w15:paraId="039656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127766" w16cid:durableId="1F00DA2B"/>
  <w16cid:commentId w16cid:paraId="13718E69" w16cid:durableId="1F00DD72"/>
  <w16cid:commentId w16cid:paraId="039656D0" w16cid:durableId="1F01F6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B32F2" w14:textId="77777777" w:rsidR="00797F7D" w:rsidRDefault="00797F7D" w:rsidP="00610CA0">
      <w:pPr>
        <w:spacing w:line="240" w:lineRule="auto"/>
      </w:pPr>
      <w:r>
        <w:separator/>
      </w:r>
    </w:p>
  </w:endnote>
  <w:endnote w:type="continuationSeparator" w:id="0">
    <w:p w14:paraId="43AF4EBC" w14:textId="77777777" w:rsidR="00797F7D" w:rsidRDefault="00797F7D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D059A" w14:textId="77777777" w:rsidR="00797F7D" w:rsidRDefault="00797F7D" w:rsidP="00610CA0">
      <w:pPr>
        <w:spacing w:line="240" w:lineRule="auto"/>
      </w:pPr>
      <w:r>
        <w:separator/>
      </w:r>
    </w:p>
  </w:footnote>
  <w:footnote w:type="continuationSeparator" w:id="0">
    <w:p w14:paraId="3F5451DA" w14:textId="77777777" w:rsidR="00797F7D" w:rsidRDefault="00797F7D" w:rsidP="00610CA0">
      <w:pPr>
        <w:spacing w:line="240" w:lineRule="auto"/>
      </w:pPr>
      <w:r>
        <w:continuationSeparator/>
      </w:r>
    </w:p>
  </w:footnote>
  <w:footnote w:id="1">
    <w:p w14:paraId="580BA5F1" w14:textId="5E95873F" w:rsidR="00B9053A" w:rsidRPr="00B30E08" w:rsidRDefault="00B9053A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Written in red in top left corner and seems to be in another person’s handwriting.</w:t>
      </w:r>
    </w:p>
  </w:footnote>
  <w:footnote w:id="2">
    <w:p w14:paraId="78DBF7D2" w14:textId="0459FC4F" w:rsidR="00B9053A" w:rsidRDefault="00B905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The implication is</w:t>
      </w:r>
      <w:r w:rsidRPr="006A1D4A">
        <w:rPr>
          <w:sz w:val="20"/>
          <w:szCs w:val="20"/>
        </w:rPr>
        <w:t xml:space="preserve"> little in the sense of delicate. She is a shy, shrinking violet.</w:t>
      </w:r>
    </w:p>
  </w:footnote>
  <w:footnote w:id="3">
    <w:p w14:paraId="7B8A1584" w14:textId="222805D6" w:rsidR="00ED59F4" w:rsidRPr="00ED59F4" w:rsidRDefault="00ED59F4">
      <w:pPr>
        <w:pStyle w:val="FootnoteText"/>
        <w:rPr>
          <w:sz w:val="20"/>
          <w:szCs w:val="20"/>
          <w:rPrChange w:id="24" w:author="Kristin Jacobsen" w:date="2018-08-28T08:04:00Z">
            <w:rPr/>
          </w:rPrChange>
        </w:rPr>
      </w:pPr>
      <w:ins w:id="25" w:author="Kristin Jacobsen" w:date="2018-08-28T08:04:00Z">
        <w:r>
          <w:rPr>
            <w:rStyle w:val="FootnoteReference"/>
          </w:rPr>
          <w:footnoteRef/>
        </w:r>
        <w:r>
          <w:t xml:space="preserve"> </w:t>
        </w:r>
      </w:ins>
      <w:ins w:id="26" w:author="Kristin Jacobsen" w:date="2018-08-28T08:05:00Z">
        <w:r>
          <w:rPr>
            <w:sz w:val="20"/>
            <w:szCs w:val="20"/>
          </w:rPr>
          <w:t xml:space="preserve">The word could also be </w:t>
        </w:r>
        <w:proofErr w:type="spellStart"/>
        <w:r>
          <w:rPr>
            <w:sz w:val="20"/>
            <w:szCs w:val="20"/>
          </w:rPr>
          <w:t>køle</w:t>
        </w:r>
        <w:proofErr w:type="spellEnd"/>
        <w:r>
          <w:rPr>
            <w:sz w:val="20"/>
            <w:szCs w:val="20"/>
          </w:rPr>
          <w:t xml:space="preserve">, though the correct phrase would be </w:t>
        </w:r>
        <w:proofErr w:type="spellStart"/>
        <w:r>
          <w:rPr>
            <w:sz w:val="20"/>
            <w:szCs w:val="20"/>
          </w:rPr>
          <w:t>køle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af</w:t>
        </w:r>
        <w:proofErr w:type="spellEnd"/>
        <w:r>
          <w:rPr>
            <w:sz w:val="20"/>
            <w:szCs w:val="20"/>
          </w:rPr>
          <w:t xml:space="preserve"> </w:t>
        </w:r>
        <w:proofErr w:type="spellStart"/>
        <w:r>
          <w:rPr>
            <w:sz w:val="20"/>
            <w:szCs w:val="20"/>
          </w:rPr>
          <w:t>rundt</w:t>
        </w:r>
        <w:proofErr w:type="spellEnd"/>
        <w:r>
          <w:rPr>
            <w:sz w:val="20"/>
            <w:szCs w:val="20"/>
          </w:rPr>
          <w:t>.</w:t>
        </w:r>
      </w:ins>
    </w:p>
  </w:footnote>
  <w:footnote w:id="4">
    <w:p w14:paraId="1D6030E9" w14:textId="10BB027D" w:rsidR="00B9053A" w:rsidRPr="006A1D4A" w:rsidRDefault="00B9053A">
      <w:pPr>
        <w:pStyle w:val="FootnoteText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Th</w:t>
      </w:r>
      <w:r w:rsidRPr="00F73B68">
        <w:rPr>
          <w:sz w:val="20"/>
          <w:szCs w:val="20"/>
        </w:rPr>
        <w:t xml:space="preserve">e word </w:t>
      </w:r>
      <w:proofErr w:type="spellStart"/>
      <w:r w:rsidRPr="00F73B68">
        <w:rPr>
          <w:i/>
          <w:sz w:val="20"/>
          <w:szCs w:val="20"/>
        </w:rPr>
        <w:t>lov</w:t>
      </w:r>
      <w:proofErr w:type="spellEnd"/>
      <w:r w:rsidRPr="00F73B68">
        <w:rPr>
          <w:sz w:val="20"/>
          <w:szCs w:val="20"/>
        </w:rPr>
        <w:t xml:space="preserve"> literally means law, so either permission or allowance would work.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25FB0" w14:textId="089381BB" w:rsidR="00953C24" w:rsidRPr="00C92351" w:rsidRDefault="00953C24" w:rsidP="00953C24">
    <w:pPr>
      <w:pStyle w:val="Header"/>
      <w:rPr>
        <w:rFonts w:cs="Times New Roman"/>
        <w:b/>
        <w:szCs w:val="24"/>
      </w:rPr>
    </w:pPr>
    <w:r>
      <w:rPr>
        <w:rFonts w:cs="Times New Roman"/>
        <w:b/>
        <w:szCs w:val="24"/>
      </w:rPr>
      <w:t>T</w:t>
    </w:r>
    <w:r w:rsidRPr="00C92351">
      <w:rPr>
        <w:rFonts w:cs="Times New Roman"/>
        <w:b/>
        <w:szCs w:val="24"/>
      </w:rPr>
      <w:t>o</w:t>
    </w:r>
    <w:r w:rsidR="008F6240">
      <w:rPr>
        <w:rFonts w:cs="Times New Roman"/>
        <w:b/>
        <w:szCs w:val="24"/>
      </w:rPr>
      <w:t>:</w:t>
    </w:r>
    <w:r w:rsidRPr="00C92351">
      <w:rPr>
        <w:rFonts w:cs="Times New Roman"/>
        <w:b/>
        <w:szCs w:val="24"/>
      </w:rPr>
      <w:t xml:space="preserve"> Maria Garland (wife of Ernst </w:t>
    </w:r>
    <w:proofErr w:type="spellStart"/>
    <w:r w:rsidRPr="00C92351">
      <w:rPr>
        <w:rFonts w:cs="Times New Roman"/>
        <w:b/>
        <w:szCs w:val="24"/>
      </w:rPr>
      <w:t>Harthern</w:t>
    </w:r>
    <w:proofErr w:type="spellEnd"/>
    <w:r w:rsidRPr="00C92351">
      <w:rPr>
        <w:rFonts w:cs="Times New Roman"/>
        <w:b/>
        <w:szCs w:val="24"/>
      </w:rPr>
      <w:t xml:space="preserve">) </w:t>
    </w:r>
  </w:p>
  <w:p w14:paraId="1A8988B2" w14:textId="4ED25F34" w:rsidR="00B9053A" w:rsidRPr="00C92351" w:rsidRDefault="00953C24" w:rsidP="00C92351">
    <w:pPr>
      <w:rPr>
        <w:rFonts w:cs="Times New Roman"/>
        <w:b/>
        <w:szCs w:val="24"/>
      </w:rPr>
    </w:pPr>
    <w:r>
      <w:rPr>
        <w:rFonts w:cs="Times New Roman"/>
        <w:b/>
        <w:szCs w:val="24"/>
      </w:rPr>
      <w:t>From</w:t>
    </w:r>
    <w:r w:rsidR="008F6240">
      <w:rPr>
        <w:rFonts w:cs="Times New Roman"/>
        <w:b/>
        <w:szCs w:val="24"/>
      </w:rPr>
      <w:t>:</w:t>
    </w:r>
    <w:r w:rsidR="00B9053A" w:rsidRPr="00C92351">
      <w:rPr>
        <w:rFonts w:cs="Times New Roman"/>
        <w:b/>
        <w:szCs w:val="24"/>
      </w:rPr>
      <w:t xml:space="preserve"> </w:t>
    </w:r>
    <w:r w:rsidR="00B9053A" w:rsidRPr="00C92351">
      <w:rPr>
        <w:b/>
        <w:szCs w:val="24"/>
      </w:rPr>
      <w:t xml:space="preserve">Lili Ilse </w:t>
    </w:r>
    <w:proofErr w:type="spellStart"/>
    <w:r w:rsidR="00B9053A" w:rsidRPr="00C92351">
      <w:rPr>
        <w:b/>
        <w:szCs w:val="24"/>
      </w:rPr>
      <w:t>Elvenes</w:t>
    </w:r>
    <w:proofErr w:type="spellEnd"/>
    <w:r w:rsidR="004524F7">
      <w:rPr>
        <w:b/>
        <w:szCs w:val="24"/>
      </w:rPr>
      <w:t xml:space="preserve"> </w:t>
    </w:r>
    <w:r w:rsidR="004524F7" w:rsidRPr="00C92351">
      <w:rPr>
        <w:rFonts w:cs="Times New Roman"/>
        <w:b/>
        <w:szCs w:val="24"/>
      </w:rPr>
      <w:t>(</w:t>
    </w:r>
    <w:r w:rsidR="004524F7">
      <w:rPr>
        <w:rFonts w:cs="Times New Roman"/>
        <w:b/>
        <w:szCs w:val="24"/>
      </w:rPr>
      <w:t xml:space="preserve">letter </w:t>
    </w:r>
    <w:r w:rsidR="00822872">
      <w:rPr>
        <w:rFonts w:cs="Times New Roman"/>
        <w:b/>
        <w:szCs w:val="24"/>
      </w:rPr>
      <w:t>is in</w:t>
    </w:r>
    <w:r w:rsidR="004524F7" w:rsidRPr="00C92351">
      <w:rPr>
        <w:rFonts w:cs="Times New Roman"/>
        <w:b/>
        <w:szCs w:val="24"/>
      </w:rPr>
      <w:t xml:space="preserve"> the </w:t>
    </w:r>
    <w:proofErr w:type="spellStart"/>
    <w:r w:rsidR="004524F7" w:rsidRPr="00C92351">
      <w:rPr>
        <w:rFonts w:cs="Times New Roman"/>
        <w:b/>
        <w:szCs w:val="24"/>
      </w:rPr>
      <w:t>Harthern</w:t>
    </w:r>
    <w:proofErr w:type="spellEnd"/>
    <w:r w:rsidR="004524F7" w:rsidRPr="00C92351">
      <w:rPr>
        <w:rFonts w:cs="Times New Roman"/>
        <w:b/>
        <w:szCs w:val="24"/>
      </w:rPr>
      <w:t xml:space="preserve"> Archives)</w:t>
    </w:r>
  </w:p>
  <w:p w14:paraId="115A5D46" w14:textId="77777777" w:rsidR="00B9053A" w:rsidRDefault="00B9053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tin Jacobsen">
    <w15:presenceInfo w15:providerId="Windows Live" w15:userId="a065d8ce93d0fa9e"/>
  </w15:person>
  <w15:person w15:author="Marianne">
    <w15:presenceInfo w15:providerId="None" w15:userId="Marian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829"/>
    <w:rsid w:val="00010567"/>
    <w:rsid w:val="0001073E"/>
    <w:rsid w:val="0001096D"/>
    <w:rsid w:val="00011881"/>
    <w:rsid w:val="00036430"/>
    <w:rsid w:val="00095438"/>
    <w:rsid w:val="00126688"/>
    <w:rsid w:val="00136EFB"/>
    <w:rsid w:val="00140512"/>
    <w:rsid w:val="00170687"/>
    <w:rsid w:val="001E1F21"/>
    <w:rsid w:val="00222FA7"/>
    <w:rsid w:val="002B6F63"/>
    <w:rsid w:val="002F082F"/>
    <w:rsid w:val="003161E8"/>
    <w:rsid w:val="00331C71"/>
    <w:rsid w:val="003930D1"/>
    <w:rsid w:val="003963DC"/>
    <w:rsid w:val="003D4143"/>
    <w:rsid w:val="004026D1"/>
    <w:rsid w:val="0040443E"/>
    <w:rsid w:val="004524F7"/>
    <w:rsid w:val="00490218"/>
    <w:rsid w:val="004B0DBF"/>
    <w:rsid w:val="004C0BAB"/>
    <w:rsid w:val="004D3C35"/>
    <w:rsid w:val="0059535F"/>
    <w:rsid w:val="005D15C1"/>
    <w:rsid w:val="00610CA0"/>
    <w:rsid w:val="0069063A"/>
    <w:rsid w:val="006A1D4A"/>
    <w:rsid w:val="006C2FCA"/>
    <w:rsid w:val="006F7755"/>
    <w:rsid w:val="00757C76"/>
    <w:rsid w:val="00797CA5"/>
    <w:rsid w:val="00797F7D"/>
    <w:rsid w:val="007E7206"/>
    <w:rsid w:val="00822872"/>
    <w:rsid w:val="00827723"/>
    <w:rsid w:val="0087492B"/>
    <w:rsid w:val="008E549A"/>
    <w:rsid w:val="008F6240"/>
    <w:rsid w:val="00953C24"/>
    <w:rsid w:val="0095541C"/>
    <w:rsid w:val="00962514"/>
    <w:rsid w:val="00974FC4"/>
    <w:rsid w:val="009B11FD"/>
    <w:rsid w:val="009C4349"/>
    <w:rsid w:val="009D37FF"/>
    <w:rsid w:val="009F47B4"/>
    <w:rsid w:val="00A10829"/>
    <w:rsid w:val="00A12073"/>
    <w:rsid w:val="00A75081"/>
    <w:rsid w:val="00A75AD3"/>
    <w:rsid w:val="00A84869"/>
    <w:rsid w:val="00A92045"/>
    <w:rsid w:val="00B30E08"/>
    <w:rsid w:val="00B41BC8"/>
    <w:rsid w:val="00B67A83"/>
    <w:rsid w:val="00B9053A"/>
    <w:rsid w:val="00BB4D1E"/>
    <w:rsid w:val="00C366FB"/>
    <w:rsid w:val="00C85E28"/>
    <w:rsid w:val="00C92351"/>
    <w:rsid w:val="00C94141"/>
    <w:rsid w:val="00CA5D57"/>
    <w:rsid w:val="00CB11B0"/>
    <w:rsid w:val="00CB7F93"/>
    <w:rsid w:val="00CD5C4C"/>
    <w:rsid w:val="00D16C79"/>
    <w:rsid w:val="00D82DE2"/>
    <w:rsid w:val="00DA53E5"/>
    <w:rsid w:val="00DD366B"/>
    <w:rsid w:val="00E43BEB"/>
    <w:rsid w:val="00E445B3"/>
    <w:rsid w:val="00E61A54"/>
    <w:rsid w:val="00E9114C"/>
    <w:rsid w:val="00EC1E7E"/>
    <w:rsid w:val="00EC2799"/>
    <w:rsid w:val="00ED59F4"/>
    <w:rsid w:val="00EF2CAE"/>
    <w:rsid w:val="00F027A0"/>
    <w:rsid w:val="00F51C90"/>
    <w:rsid w:val="00F5306D"/>
    <w:rsid w:val="00F73B68"/>
    <w:rsid w:val="00FD3232"/>
    <w:rsid w:val="00F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B7E85"/>
  <w15:docId w15:val="{8D4360A4-C95C-C046-9C16-1664801E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B30E08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0E08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B30E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5ED0D-B123-8040-BD72-B270DE71D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Kristin Jacobsen</cp:lastModifiedBy>
  <cp:revision>4</cp:revision>
  <dcterms:created xsi:type="dcterms:W3CDTF">2018-08-16T14:47:00Z</dcterms:created>
  <dcterms:modified xsi:type="dcterms:W3CDTF">2018-11-04T21:41:00Z</dcterms:modified>
</cp:coreProperties>
</file>