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7C4CE" w14:textId="77777777" w:rsidR="00512D2D" w:rsidRPr="00BD06CB" w:rsidRDefault="00512D2D" w:rsidP="00512D2D">
      <w:pPr>
        <w:rPr>
          <w:rFonts w:cs="Times New Roman"/>
          <w:szCs w:val="24"/>
          <w:lang w:val="da-DK"/>
          <w:rPrChange w:id="0" w:author="Kristin Jacobsen" w:date="2018-08-21T08:19:00Z">
            <w:rPr>
              <w:rFonts w:cs="Times New Roman"/>
              <w:szCs w:val="24"/>
            </w:rPr>
          </w:rPrChange>
        </w:rPr>
      </w:pPr>
      <w:r w:rsidRPr="00BD06CB">
        <w:rPr>
          <w:rFonts w:cs="Times New Roman"/>
          <w:szCs w:val="24"/>
          <w:lang w:val="da-DK"/>
          <w:rPrChange w:id="1" w:author="Kristin Jacobsen" w:date="2018-08-21T08:19:00Z">
            <w:rPr>
              <w:rFonts w:cs="Times New Roman"/>
              <w:szCs w:val="24"/>
            </w:rPr>
          </w:rPrChange>
        </w:rPr>
        <w:t xml:space="preserve">The letter </w:t>
      </w:r>
      <w:proofErr w:type="spellStart"/>
      <w:r w:rsidRPr="00BD06CB">
        <w:rPr>
          <w:rFonts w:cs="Times New Roman"/>
          <w:szCs w:val="24"/>
          <w:lang w:val="da-DK"/>
          <w:rPrChange w:id="2" w:author="Kristin Jacobsen" w:date="2018-08-21T08:19:00Z">
            <w:rPr>
              <w:rFonts w:cs="Times New Roman"/>
              <w:szCs w:val="24"/>
            </w:rPr>
          </w:rPrChange>
        </w:rPr>
        <w:t>below</w:t>
      </w:r>
      <w:proofErr w:type="spellEnd"/>
      <w:r w:rsidRPr="00BD06CB">
        <w:rPr>
          <w:rFonts w:cs="Times New Roman"/>
          <w:szCs w:val="24"/>
          <w:lang w:val="da-DK"/>
          <w:rPrChange w:id="3" w:author="Kristin Jacobsen" w:date="2018-08-21T08:19:00Z">
            <w:rPr>
              <w:rFonts w:cs="Times New Roman"/>
              <w:szCs w:val="24"/>
            </w:rPr>
          </w:rPrChange>
        </w:rPr>
        <w:t xml:space="preserve"> from 22 </w:t>
      </w:r>
      <w:proofErr w:type="spellStart"/>
      <w:r w:rsidRPr="00BD06CB">
        <w:rPr>
          <w:rFonts w:cs="Times New Roman"/>
          <w:szCs w:val="24"/>
          <w:lang w:val="da-DK"/>
          <w:rPrChange w:id="4" w:author="Kristin Jacobsen" w:date="2018-08-21T08:19:00Z">
            <w:rPr>
              <w:rFonts w:cs="Times New Roman"/>
              <w:szCs w:val="24"/>
            </w:rPr>
          </w:rPrChange>
        </w:rPr>
        <w:t>January</w:t>
      </w:r>
      <w:proofErr w:type="spellEnd"/>
      <w:r w:rsidRPr="00BD06CB">
        <w:rPr>
          <w:rFonts w:cs="Times New Roman"/>
          <w:szCs w:val="24"/>
          <w:lang w:val="da-DK"/>
          <w:rPrChange w:id="5" w:author="Kristin Jacobsen" w:date="2018-08-21T08:19:00Z">
            <w:rPr>
              <w:rFonts w:cs="Times New Roman"/>
              <w:szCs w:val="24"/>
            </w:rPr>
          </w:rPrChange>
        </w:rPr>
        <w:t xml:space="preserve"> 1931 </w:t>
      </w:r>
      <w:proofErr w:type="spellStart"/>
      <w:r w:rsidRPr="00BD06CB">
        <w:rPr>
          <w:rFonts w:cs="Times New Roman"/>
          <w:szCs w:val="24"/>
          <w:lang w:val="da-DK"/>
          <w:rPrChange w:id="6" w:author="Kristin Jacobsen" w:date="2018-08-21T08:19:00Z">
            <w:rPr>
              <w:rFonts w:cs="Times New Roman"/>
              <w:szCs w:val="24"/>
            </w:rPr>
          </w:rPrChange>
        </w:rPr>
        <w:t>appears</w:t>
      </w:r>
      <w:proofErr w:type="spellEnd"/>
      <w:r w:rsidRPr="00BD06CB">
        <w:rPr>
          <w:rFonts w:cs="Times New Roman"/>
          <w:szCs w:val="24"/>
          <w:lang w:val="da-DK"/>
          <w:rPrChange w:id="7" w:author="Kristin Jacobsen" w:date="2018-08-21T08:19:00Z">
            <w:rPr>
              <w:rFonts w:cs="Times New Roman"/>
              <w:szCs w:val="24"/>
            </w:rPr>
          </w:rPrChange>
        </w:rPr>
        <w:t xml:space="preserve"> in Kapitel 5, “Fra køn til køn” in Preben </w:t>
      </w:r>
      <w:proofErr w:type="spellStart"/>
      <w:r w:rsidRPr="00BD06CB">
        <w:rPr>
          <w:rFonts w:cs="Times New Roman"/>
          <w:szCs w:val="24"/>
          <w:lang w:val="da-DK"/>
          <w:rPrChange w:id="8" w:author="Kristin Jacobsen" w:date="2018-08-21T08:19:00Z">
            <w:rPr>
              <w:rFonts w:cs="Times New Roman"/>
              <w:szCs w:val="24"/>
            </w:rPr>
          </w:rPrChange>
        </w:rPr>
        <w:t>Hertoft</w:t>
      </w:r>
      <w:proofErr w:type="spellEnd"/>
      <w:r w:rsidRPr="00BD06CB">
        <w:rPr>
          <w:rFonts w:cs="Times New Roman"/>
          <w:szCs w:val="24"/>
          <w:lang w:val="da-DK"/>
          <w:rPrChange w:id="9" w:author="Kristin Jacobsen" w:date="2018-08-21T08:19:00Z">
            <w:rPr>
              <w:rFonts w:cs="Times New Roman"/>
              <w:szCs w:val="24"/>
            </w:rPr>
          </w:rPrChange>
        </w:rPr>
        <w:t xml:space="preserve"> and Teit Ritzau, </w:t>
      </w:r>
      <w:r w:rsidRPr="00BD06CB">
        <w:rPr>
          <w:rFonts w:cs="Times New Roman"/>
          <w:i/>
          <w:szCs w:val="24"/>
          <w:lang w:val="da-DK"/>
          <w:rPrChange w:id="10" w:author="Kristin Jacobsen" w:date="2018-08-21T08:19:00Z">
            <w:rPr>
              <w:rFonts w:cs="Times New Roman"/>
              <w:i/>
              <w:szCs w:val="24"/>
            </w:rPr>
          </w:rPrChange>
        </w:rPr>
        <w:t xml:space="preserve">Paradiset er ikke til salg: </w:t>
      </w:r>
      <w:r w:rsidRPr="00BD06CB">
        <w:rPr>
          <w:rFonts w:eastAsia="Arial Unicode MS" w:cs="Times New Roman"/>
          <w:i/>
          <w:szCs w:val="24"/>
          <w:u w:color="083991"/>
          <w:lang w:val="da-DK"/>
          <w:rPrChange w:id="11" w:author="Kristin Jacobsen" w:date="2018-08-21T08:19:00Z">
            <w:rPr>
              <w:rFonts w:eastAsia="Arial Unicode MS" w:cs="Times New Roman"/>
              <w:i/>
              <w:szCs w:val="24"/>
              <w:u w:color="083991"/>
            </w:rPr>
          </w:rPrChange>
        </w:rPr>
        <w:t>trangen til at være begge køn</w:t>
      </w:r>
      <w:r w:rsidRPr="00BD06CB">
        <w:rPr>
          <w:rFonts w:cs="Times New Roman"/>
          <w:szCs w:val="24"/>
          <w:lang w:val="da-DK"/>
          <w:rPrChange w:id="12" w:author="Kristin Jacobsen" w:date="2018-08-21T08:19:00Z">
            <w:rPr>
              <w:rFonts w:cs="Times New Roman"/>
              <w:szCs w:val="24"/>
            </w:rPr>
          </w:rPrChange>
        </w:rPr>
        <w:t>. København: Lindhardt og Ringhof, 1984.</w:t>
      </w:r>
    </w:p>
    <w:p w14:paraId="0A23A93F" w14:textId="3F0CF5FD" w:rsidR="00797CA5" w:rsidRPr="00BD06CB" w:rsidRDefault="00C51124">
      <w:pPr>
        <w:rPr>
          <w:rFonts w:cs="Times New Roman"/>
          <w:szCs w:val="24"/>
          <w:lang w:val="da-DK"/>
          <w:rPrChange w:id="13" w:author="Kristin Jacobsen" w:date="2018-08-21T08:19:00Z">
            <w:rPr>
              <w:rFonts w:cs="Times New Roman"/>
              <w:szCs w:val="24"/>
            </w:rPr>
          </w:rPrChange>
        </w:rPr>
      </w:pPr>
      <w:proofErr w:type="spellStart"/>
      <w:r w:rsidRPr="00BD06CB">
        <w:rPr>
          <w:rFonts w:cs="Times New Roman"/>
          <w:szCs w:val="24"/>
          <w:lang w:val="da-DK"/>
          <w:rPrChange w:id="14" w:author="Kristin Jacobsen" w:date="2018-08-21T08:19:00Z">
            <w:rPr>
              <w:rFonts w:cs="Times New Roman"/>
              <w:szCs w:val="24"/>
            </w:rPr>
          </w:rPrChange>
        </w:rPr>
        <w:t>Translated</w:t>
      </w:r>
      <w:proofErr w:type="spellEnd"/>
      <w:r w:rsidRPr="00BD06CB">
        <w:rPr>
          <w:rFonts w:cs="Times New Roman"/>
          <w:szCs w:val="24"/>
          <w:lang w:val="da-DK"/>
          <w:rPrChange w:id="15" w:author="Kristin Jacobsen" w:date="2018-08-21T08:19:00Z">
            <w:rPr>
              <w:rFonts w:cs="Times New Roman"/>
              <w:szCs w:val="24"/>
            </w:rPr>
          </w:rPrChange>
        </w:rPr>
        <w:t xml:space="preserve"> by Kristi</w:t>
      </w:r>
      <w:r w:rsidR="008909E1" w:rsidRPr="00BD06CB">
        <w:rPr>
          <w:rFonts w:cs="Times New Roman"/>
          <w:szCs w:val="24"/>
          <w:lang w:val="da-DK"/>
          <w:rPrChange w:id="16" w:author="Kristin Jacobsen" w:date="2018-08-21T08:19:00Z">
            <w:rPr>
              <w:rFonts w:cs="Times New Roman"/>
              <w:szCs w:val="24"/>
            </w:rPr>
          </w:rPrChange>
        </w:rPr>
        <w:t>n Jacobsen and Maiken Boysen, 6</w:t>
      </w:r>
      <w:r w:rsidRPr="00BD06CB">
        <w:rPr>
          <w:rFonts w:cs="Times New Roman"/>
          <w:szCs w:val="24"/>
          <w:lang w:val="da-DK"/>
          <w:rPrChange w:id="17" w:author="Kristin Jacobsen" w:date="2018-08-21T08:19:00Z">
            <w:rPr>
              <w:rFonts w:cs="Times New Roman"/>
              <w:szCs w:val="24"/>
            </w:rPr>
          </w:rPrChange>
        </w:rPr>
        <w:t xml:space="preserve"> </w:t>
      </w:r>
      <w:proofErr w:type="gramStart"/>
      <w:r w:rsidR="008909E1" w:rsidRPr="00BD06CB">
        <w:rPr>
          <w:rFonts w:cs="Times New Roman"/>
          <w:szCs w:val="24"/>
          <w:lang w:val="da-DK"/>
          <w:rPrChange w:id="18" w:author="Kristin Jacobsen" w:date="2018-08-21T08:19:00Z">
            <w:rPr>
              <w:rFonts w:cs="Times New Roman"/>
              <w:szCs w:val="24"/>
            </w:rPr>
          </w:rPrChange>
        </w:rPr>
        <w:t>November</w:t>
      </w:r>
      <w:proofErr w:type="gramEnd"/>
      <w:r w:rsidR="008909E1" w:rsidRPr="00BD06CB">
        <w:rPr>
          <w:rFonts w:cs="Times New Roman"/>
          <w:szCs w:val="24"/>
          <w:lang w:val="da-DK"/>
          <w:rPrChange w:id="19" w:author="Kristin Jacobsen" w:date="2018-08-21T08:19:00Z">
            <w:rPr>
              <w:rFonts w:cs="Times New Roman"/>
              <w:szCs w:val="24"/>
            </w:rPr>
          </w:rPrChange>
        </w:rPr>
        <w:t xml:space="preserve"> 2017</w:t>
      </w:r>
      <w:r w:rsidRPr="00BD06CB">
        <w:rPr>
          <w:rFonts w:cs="Times New Roman"/>
          <w:szCs w:val="24"/>
          <w:lang w:val="da-DK"/>
          <w:rPrChange w:id="20" w:author="Kristin Jacobsen" w:date="2018-08-21T08:19:00Z">
            <w:rPr>
              <w:rFonts w:cs="Times New Roman"/>
              <w:szCs w:val="24"/>
            </w:rPr>
          </w:rPrChange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3"/>
        <w:gridCol w:w="6713"/>
      </w:tblGrid>
      <w:tr w:rsidR="00A10829" w:rsidRPr="0095027C" w14:paraId="5347B6FD" w14:textId="77777777" w:rsidTr="00A10829">
        <w:tc>
          <w:tcPr>
            <w:tcW w:w="6713" w:type="dxa"/>
          </w:tcPr>
          <w:p w14:paraId="3BCF0B73" w14:textId="77777777" w:rsidR="00512D2D" w:rsidRPr="00BD06CB" w:rsidRDefault="00512D2D" w:rsidP="00512D2D">
            <w:pPr>
              <w:jc w:val="right"/>
              <w:rPr>
                <w:rFonts w:cs="Times New Roman"/>
                <w:sz w:val="22"/>
                <w:lang w:val="da-DK"/>
                <w:rPrChange w:id="21" w:author="Kristin Jacobsen" w:date="2018-08-21T08:19:00Z">
                  <w:rPr>
                    <w:rFonts w:cs="Times New Roman"/>
                    <w:sz w:val="22"/>
                  </w:rPr>
                </w:rPrChange>
              </w:rPr>
            </w:pPr>
            <w:r w:rsidRPr="00BD06CB">
              <w:rPr>
                <w:rFonts w:cs="Times New Roman"/>
                <w:sz w:val="22"/>
                <w:lang w:val="da-DK"/>
                <w:rPrChange w:id="22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Lindevangen 8-10</w:t>
            </w:r>
          </w:p>
          <w:p w14:paraId="10F703D6" w14:textId="77777777" w:rsidR="00512D2D" w:rsidRPr="00BD06CB" w:rsidRDefault="00512D2D" w:rsidP="00512D2D">
            <w:pPr>
              <w:jc w:val="right"/>
              <w:rPr>
                <w:rFonts w:cs="Times New Roman"/>
                <w:sz w:val="22"/>
                <w:lang w:val="da-DK"/>
                <w:rPrChange w:id="23" w:author="Kristin Jacobsen" w:date="2018-08-21T08:19:00Z">
                  <w:rPr>
                    <w:rFonts w:cs="Times New Roman"/>
                    <w:sz w:val="22"/>
                  </w:rPr>
                </w:rPrChange>
              </w:rPr>
            </w:pPr>
            <w:r w:rsidRPr="00BD06CB">
              <w:rPr>
                <w:rFonts w:cs="Times New Roman"/>
                <w:sz w:val="22"/>
                <w:lang w:val="da-DK"/>
                <w:rPrChange w:id="24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22-I-31</w:t>
            </w:r>
          </w:p>
          <w:p w14:paraId="6F5AE009" w14:textId="1D0A5688" w:rsidR="00512D2D" w:rsidRPr="00BD06CB" w:rsidRDefault="00512D2D" w:rsidP="007E6389">
            <w:pPr>
              <w:ind w:left="180"/>
              <w:rPr>
                <w:rFonts w:cs="Times New Roman"/>
                <w:sz w:val="22"/>
                <w:lang w:val="da-DK"/>
                <w:rPrChange w:id="25" w:author="Kristin Jacobsen" w:date="2018-08-21T08:19:00Z">
                  <w:rPr>
                    <w:rFonts w:cs="Times New Roman"/>
                    <w:sz w:val="22"/>
                  </w:rPr>
                </w:rPrChange>
              </w:rPr>
            </w:pPr>
            <w:r w:rsidRPr="00BD06CB">
              <w:rPr>
                <w:rFonts w:cs="Times New Roman"/>
                <w:sz w:val="22"/>
                <w:lang w:val="da-DK"/>
                <w:rPrChange w:id="26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Kære store</w:t>
            </w:r>
            <w:r w:rsidR="004C021D" w:rsidRPr="00BD06CB">
              <w:rPr>
                <w:rFonts w:cs="Times New Roman"/>
                <w:sz w:val="22"/>
                <w:lang w:val="da-DK"/>
                <w:rPrChange w:id="27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 Paul,</w:t>
            </w:r>
            <w:r w:rsidR="004C021D" w:rsidRPr="0095027C">
              <w:rPr>
                <w:rStyle w:val="FootnoteReference"/>
                <w:rFonts w:cs="Times New Roman"/>
                <w:sz w:val="22"/>
              </w:rPr>
              <w:footnoteReference w:id="1"/>
            </w:r>
            <w:r w:rsidR="004C021D" w:rsidRPr="00BD06CB">
              <w:rPr>
                <w:rFonts w:cs="Times New Roman"/>
                <w:sz w:val="22"/>
                <w:lang w:val="da-DK"/>
                <w:rPrChange w:id="28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 </w:t>
            </w:r>
          </w:p>
          <w:p w14:paraId="0C51BB6C" w14:textId="77777777" w:rsidR="00512D2D" w:rsidRPr="00BD06CB" w:rsidRDefault="00512D2D" w:rsidP="007E6389">
            <w:pPr>
              <w:ind w:left="180"/>
              <w:rPr>
                <w:rFonts w:cs="Times New Roman"/>
                <w:sz w:val="22"/>
                <w:lang w:val="da-DK"/>
                <w:rPrChange w:id="29" w:author="Kristin Jacobsen" w:date="2018-08-21T08:19:00Z">
                  <w:rPr>
                    <w:rFonts w:cs="Times New Roman"/>
                    <w:sz w:val="22"/>
                  </w:rPr>
                </w:rPrChange>
              </w:rPr>
            </w:pPr>
          </w:p>
          <w:p w14:paraId="368FE558" w14:textId="77777777" w:rsidR="00512D2D" w:rsidRPr="00BD06CB" w:rsidRDefault="00512D2D" w:rsidP="007E6389">
            <w:pPr>
              <w:ind w:left="180"/>
              <w:rPr>
                <w:rFonts w:cs="Times New Roman"/>
                <w:sz w:val="22"/>
                <w:lang w:val="da-DK"/>
                <w:rPrChange w:id="30" w:author="Kristin Jacobsen" w:date="2018-08-21T08:19:00Z">
                  <w:rPr>
                    <w:rFonts w:cs="Times New Roman"/>
                    <w:sz w:val="22"/>
                  </w:rPr>
                </w:rPrChange>
              </w:rPr>
            </w:pPr>
            <w:r w:rsidRPr="00BD06CB">
              <w:rPr>
                <w:rFonts w:cs="Times New Roman"/>
                <w:sz w:val="22"/>
                <w:lang w:val="da-DK"/>
                <w:rPrChange w:id="31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Tusind Tak for Dit Brev.</w:t>
            </w:r>
          </w:p>
          <w:p w14:paraId="495E22E8" w14:textId="1D070AA2" w:rsidR="00512D2D" w:rsidRPr="00BD06CB" w:rsidRDefault="00512D2D" w:rsidP="007E6389">
            <w:pPr>
              <w:ind w:left="180"/>
              <w:rPr>
                <w:rFonts w:cs="Times New Roman"/>
                <w:sz w:val="22"/>
                <w:lang w:val="da-DK"/>
                <w:rPrChange w:id="32" w:author="Kristin Jacobsen" w:date="2018-08-21T08:19:00Z">
                  <w:rPr>
                    <w:rFonts w:cs="Times New Roman"/>
                    <w:sz w:val="22"/>
                  </w:rPr>
                </w:rPrChange>
              </w:rPr>
            </w:pPr>
            <w:r w:rsidRPr="00BD06CB">
              <w:rPr>
                <w:rFonts w:cs="Times New Roman"/>
                <w:sz w:val="22"/>
                <w:lang w:val="da-DK"/>
                <w:rPrChange w:id="33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Jeg skal med Sorg rette mig efter Dit Ønske og forandre Heltens Navn.</w:t>
            </w:r>
          </w:p>
          <w:p w14:paraId="4D0E557B" w14:textId="77777777" w:rsidR="007E6389" w:rsidRPr="00BD06CB" w:rsidRDefault="007E6389" w:rsidP="007E6389">
            <w:pPr>
              <w:ind w:left="180"/>
              <w:rPr>
                <w:rFonts w:cs="Times New Roman"/>
                <w:sz w:val="22"/>
                <w:lang w:val="da-DK"/>
                <w:rPrChange w:id="34" w:author="Kristin Jacobsen" w:date="2018-08-21T08:19:00Z">
                  <w:rPr>
                    <w:rFonts w:cs="Times New Roman"/>
                    <w:sz w:val="22"/>
                  </w:rPr>
                </w:rPrChange>
              </w:rPr>
            </w:pPr>
            <w:r w:rsidRPr="00BD06CB">
              <w:rPr>
                <w:rFonts w:cs="Times New Roman"/>
                <w:sz w:val="22"/>
                <w:lang w:val="da-DK"/>
                <w:rPrChange w:id="35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     </w:t>
            </w:r>
            <w:r w:rsidR="00512D2D" w:rsidRPr="00BD06CB">
              <w:rPr>
                <w:rFonts w:cs="Times New Roman"/>
                <w:sz w:val="22"/>
                <w:lang w:val="da-DK"/>
                <w:rPrChange w:id="36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Han kommer </w:t>
            </w:r>
            <w:commentRangeStart w:id="37"/>
            <w:proofErr w:type="spellStart"/>
            <w:r w:rsidR="00512D2D" w:rsidRPr="00BD06CB">
              <w:rPr>
                <w:rFonts w:cs="Times New Roman"/>
                <w:sz w:val="22"/>
                <w:lang w:val="da-DK"/>
                <w:rPrChange w:id="38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saa</w:t>
            </w:r>
            <w:commentRangeEnd w:id="37"/>
            <w:proofErr w:type="spellEnd"/>
            <w:r w:rsidR="000D3776">
              <w:rPr>
                <w:rStyle w:val="CommentReference"/>
                <w:lang w:val="en-GB"/>
              </w:rPr>
              <w:commentReference w:id="37"/>
            </w:r>
            <w:r w:rsidR="00512D2D" w:rsidRPr="00BD06CB">
              <w:rPr>
                <w:rFonts w:cs="Times New Roman"/>
                <w:sz w:val="22"/>
                <w:lang w:val="da-DK"/>
                <w:rPrChange w:id="39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 til at hedde Hjalmar Hvide. </w:t>
            </w:r>
          </w:p>
          <w:p w14:paraId="3B6DF220" w14:textId="39F23C7B" w:rsidR="00512D2D" w:rsidRPr="00BD06CB" w:rsidRDefault="00512D2D" w:rsidP="007E6389">
            <w:pPr>
              <w:ind w:left="180"/>
              <w:rPr>
                <w:rFonts w:cs="Times New Roman"/>
                <w:sz w:val="22"/>
                <w:lang w:val="da-DK"/>
                <w:rPrChange w:id="40" w:author="Kristin Jacobsen" w:date="2018-08-21T08:19:00Z">
                  <w:rPr>
                    <w:rFonts w:cs="Times New Roman"/>
                    <w:sz w:val="22"/>
                  </w:rPr>
                </w:rPrChange>
              </w:rPr>
            </w:pPr>
            <w:r w:rsidRPr="00BD06CB">
              <w:rPr>
                <w:rFonts w:cs="Times New Roman"/>
                <w:sz w:val="22"/>
                <w:lang w:val="da-DK"/>
                <w:rPrChange w:id="41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Du skal ikke forbavses over, at jeg skriver pænt og korrekt om en Ven – jeg hører jo ikke rigtig med i Lumskebugten her hjemme. </w:t>
            </w:r>
          </w:p>
          <w:p w14:paraId="482333B1" w14:textId="77777777" w:rsidR="00BD06CB" w:rsidRDefault="00BD06CB" w:rsidP="007E6389">
            <w:pPr>
              <w:ind w:left="180"/>
              <w:rPr>
                <w:ins w:id="42" w:author="Kristin Jacobsen" w:date="2018-08-21T08:20:00Z"/>
                <w:rFonts w:cs="Times New Roman"/>
                <w:sz w:val="22"/>
                <w:lang w:val="da-DK"/>
              </w:rPr>
            </w:pPr>
          </w:p>
          <w:p w14:paraId="03EE9949" w14:textId="0355C73B" w:rsidR="00512D2D" w:rsidRPr="00BD06CB" w:rsidRDefault="00512D2D" w:rsidP="007E6389">
            <w:pPr>
              <w:ind w:left="180"/>
              <w:rPr>
                <w:rFonts w:cs="Times New Roman"/>
                <w:sz w:val="22"/>
                <w:lang w:val="da-DK"/>
                <w:rPrChange w:id="43" w:author="Kristin Jacobsen" w:date="2018-08-21T08:19:00Z">
                  <w:rPr>
                    <w:rFonts w:cs="Times New Roman"/>
                    <w:sz w:val="22"/>
                  </w:rPr>
                </w:rPrChange>
              </w:rPr>
            </w:pPr>
            <w:r w:rsidRPr="00BD06CB">
              <w:rPr>
                <w:rFonts w:cs="Times New Roman"/>
                <w:sz w:val="22"/>
                <w:lang w:val="da-DK"/>
                <w:rPrChange w:id="44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Hvor jeg glæder mig til at høre om Vibekes </w:t>
            </w:r>
            <w:proofErr w:type="spellStart"/>
            <w:r w:rsidRPr="00BD06CB">
              <w:rPr>
                <w:rFonts w:cs="Times New Roman"/>
                <w:sz w:val="22"/>
                <w:lang w:val="da-DK"/>
                <w:rPrChange w:id="45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Triumpher</w:t>
            </w:r>
            <w:proofErr w:type="spellEnd"/>
            <w:r w:rsidRPr="00BD06CB">
              <w:rPr>
                <w:rFonts w:cs="Times New Roman"/>
                <w:sz w:val="22"/>
                <w:lang w:val="da-DK"/>
                <w:rPrChange w:id="46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 [sic] </w:t>
            </w:r>
            <w:r w:rsidR="00803D92" w:rsidRPr="00BD06CB">
              <w:rPr>
                <w:rFonts w:cs="Times New Roman"/>
                <w:sz w:val="22"/>
                <w:lang w:val="da-DK"/>
                <w:rPrChange w:id="47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I Julen!</w:t>
            </w:r>
            <w:r w:rsidR="00803D92" w:rsidRPr="0095027C">
              <w:rPr>
                <w:rStyle w:val="FootnoteReference"/>
                <w:rFonts w:cs="Times New Roman"/>
                <w:sz w:val="22"/>
              </w:rPr>
              <w:footnoteReference w:id="2"/>
            </w:r>
          </w:p>
          <w:p w14:paraId="737B28F5" w14:textId="77777777" w:rsidR="00512D2D" w:rsidRPr="00BD06CB" w:rsidRDefault="00512D2D" w:rsidP="007E6389">
            <w:pPr>
              <w:ind w:left="180"/>
              <w:rPr>
                <w:rFonts w:cs="Times New Roman"/>
                <w:sz w:val="22"/>
                <w:lang w:val="da-DK"/>
                <w:rPrChange w:id="48" w:author="Kristin Jacobsen" w:date="2018-08-21T08:19:00Z">
                  <w:rPr>
                    <w:rFonts w:cs="Times New Roman"/>
                    <w:sz w:val="22"/>
                  </w:rPr>
                </w:rPrChange>
              </w:rPr>
            </w:pPr>
            <w:r w:rsidRPr="00BD06CB">
              <w:rPr>
                <w:rFonts w:cs="Times New Roman"/>
                <w:sz w:val="22"/>
                <w:lang w:val="da-DK"/>
                <w:rPrChange w:id="49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Den vidunderlige i Dresden hedder:</w:t>
            </w:r>
          </w:p>
          <w:p w14:paraId="56DF3BFC" w14:textId="1455DD7D" w:rsidR="00512D2D" w:rsidRPr="00BD06CB" w:rsidRDefault="0071252E" w:rsidP="007E6389">
            <w:pPr>
              <w:ind w:left="180"/>
              <w:rPr>
                <w:rFonts w:cs="Times New Roman"/>
                <w:sz w:val="22"/>
                <w:lang w:val="da-DK"/>
                <w:rPrChange w:id="50" w:author="Kristin Jacobsen" w:date="2018-08-21T08:19:00Z">
                  <w:rPr>
                    <w:rFonts w:cs="Times New Roman"/>
                    <w:sz w:val="22"/>
                  </w:rPr>
                </w:rPrChange>
              </w:rPr>
            </w:pPr>
            <w:r w:rsidRPr="00BD06CB">
              <w:rPr>
                <w:rFonts w:cs="Times New Roman"/>
                <w:sz w:val="22"/>
                <w:lang w:val="da-DK"/>
                <w:rPrChange w:id="51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     </w:t>
            </w:r>
            <w:r w:rsidR="00512D2D" w:rsidRPr="00BD06CB">
              <w:rPr>
                <w:rFonts w:cs="Times New Roman"/>
                <w:sz w:val="22"/>
                <w:lang w:val="da-DK"/>
                <w:rPrChange w:id="52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Prof. Dr. </w:t>
            </w:r>
            <w:r w:rsidR="00512D2D" w:rsidRPr="00BD06CB">
              <w:rPr>
                <w:rFonts w:cs="Times New Roman"/>
                <w:sz w:val="22"/>
                <w:u w:val="single"/>
                <w:lang w:val="da-DK"/>
                <w:rPrChange w:id="53" w:author="Kristin Jacobsen" w:date="2018-08-21T08:19:00Z">
                  <w:rPr>
                    <w:rFonts w:cs="Times New Roman"/>
                    <w:sz w:val="22"/>
                    <w:u w:val="single"/>
                  </w:rPr>
                </w:rPrChange>
              </w:rPr>
              <w:t xml:space="preserve">Kurt </w:t>
            </w:r>
            <w:proofErr w:type="spellStart"/>
            <w:r w:rsidR="00512D2D" w:rsidRPr="00BD06CB">
              <w:rPr>
                <w:rFonts w:cs="Times New Roman"/>
                <w:sz w:val="22"/>
                <w:u w:val="single"/>
                <w:lang w:val="da-DK"/>
                <w:rPrChange w:id="54" w:author="Kristin Jacobsen" w:date="2018-08-21T08:19:00Z">
                  <w:rPr>
                    <w:rFonts w:cs="Times New Roman"/>
                    <w:sz w:val="22"/>
                    <w:u w:val="single"/>
                  </w:rPr>
                </w:rPrChange>
              </w:rPr>
              <w:t>Warnekros</w:t>
            </w:r>
            <w:proofErr w:type="spellEnd"/>
          </w:p>
          <w:p w14:paraId="4D0D0B7C" w14:textId="77777777" w:rsidR="00512D2D" w:rsidRPr="00BD06CB" w:rsidRDefault="00512D2D" w:rsidP="007E6389">
            <w:pPr>
              <w:ind w:left="180"/>
              <w:rPr>
                <w:rFonts w:cs="Times New Roman"/>
                <w:sz w:val="22"/>
                <w:lang w:val="da-DK"/>
                <w:rPrChange w:id="55" w:author="Kristin Jacobsen" w:date="2018-08-21T08:19:00Z">
                  <w:rPr>
                    <w:rFonts w:cs="Times New Roman"/>
                    <w:sz w:val="22"/>
                  </w:rPr>
                </w:rPrChange>
              </w:rPr>
            </w:pPr>
            <w:r w:rsidRPr="00BD06CB">
              <w:rPr>
                <w:rFonts w:cs="Times New Roman"/>
                <w:sz w:val="22"/>
                <w:lang w:val="da-DK"/>
                <w:rPrChange w:id="56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Det </w:t>
            </w:r>
            <w:proofErr w:type="spellStart"/>
            <w:r w:rsidRPr="00BD06CB">
              <w:rPr>
                <w:rFonts w:cs="Times New Roman"/>
                <w:sz w:val="22"/>
                <w:lang w:val="da-DK"/>
                <w:rPrChange w:id="57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staar</w:t>
            </w:r>
            <w:proofErr w:type="spellEnd"/>
            <w:r w:rsidRPr="00BD06CB">
              <w:rPr>
                <w:rFonts w:cs="Times New Roman"/>
                <w:sz w:val="22"/>
                <w:lang w:val="da-DK"/>
                <w:rPrChange w:id="58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 </w:t>
            </w:r>
            <w:proofErr w:type="spellStart"/>
            <w:r w:rsidRPr="00BD06CB">
              <w:rPr>
                <w:rFonts w:cs="Times New Roman"/>
                <w:sz w:val="22"/>
                <w:lang w:val="da-DK"/>
                <w:rPrChange w:id="59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endogsaa</w:t>
            </w:r>
            <w:proofErr w:type="spellEnd"/>
            <w:r w:rsidRPr="00BD06CB">
              <w:rPr>
                <w:rFonts w:cs="Times New Roman"/>
                <w:sz w:val="22"/>
                <w:lang w:val="da-DK"/>
                <w:rPrChange w:id="60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 skrevet med dobbelt W. i mit </w:t>
            </w:r>
            <w:proofErr w:type="spellStart"/>
            <w:r w:rsidRPr="00BD06CB">
              <w:rPr>
                <w:rFonts w:cs="Times New Roman"/>
                <w:sz w:val="22"/>
                <w:lang w:val="da-DK"/>
                <w:rPrChange w:id="61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Hjærte</w:t>
            </w:r>
            <w:proofErr w:type="spellEnd"/>
            <w:r w:rsidRPr="00BD06CB">
              <w:rPr>
                <w:rFonts w:cs="Times New Roman"/>
                <w:sz w:val="22"/>
                <w:lang w:val="da-DK"/>
                <w:rPrChange w:id="62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 – ja, er </w:t>
            </w:r>
            <w:proofErr w:type="spellStart"/>
            <w:r w:rsidRPr="00BD06CB">
              <w:rPr>
                <w:rFonts w:cs="Times New Roman"/>
                <w:sz w:val="22"/>
                <w:lang w:val="da-DK"/>
                <w:rPrChange w:id="63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endogsaa</w:t>
            </w:r>
            <w:proofErr w:type="spellEnd"/>
            <w:r w:rsidRPr="00BD06CB">
              <w:rPr>
                <w:rFonts w:cs="Times New Roman"/>
                <w:sz w:val="22"/>
                <w:lang w:val="da-DK"/>
                <w:rPrChange w:id="64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 deri graveret!</w:t>
            </w:r>
          </w:p>
          <w:p w14:paraId="087E8531" w14:textId="79C5013C" w:rsidR="00512D2D" w:rsidRPr="00BD06CB" w:rsidRDefault="00512D2D" w:rsidP="007E6389">
            <w:pPr>
              <w:ind w:left="180"/>
              <w:rPr>
                <w:rFonts w:cs="Times New Roman"/>
                <w:sz w:val="22"/>
                <w:lang w:val="da-DK"/>
                <w:rPrChange w:id="65" w:author="Kristin Jacobsen" w:date="2018-08-21T08:19:00Z">
                  <w:rPr>
                    <w:rFonts w:cs="Times New Roman"/>
                    <w:sz w:val="22"/>
                  </w:rPr>
                </w:rPrChange>
              </w:rPr>
            </w:pPr>
            <w:r w:rsidRPr="00BD06CB">
              <w:rPr>
                <w:rFonts w:cs="Times New Roman"/>
                <w:sz w:val="22"/>
                <w:lang w:val="da-DK"/>
                <w:rPrChange w:id="66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Det glæder mig meget at </w:t>
            </w:r>
            <w:proofErr w:type="spellStart"/>
            <w:r w:rsidRPr="00BD06CB">
              <w:rPr>
                <w:rFonts w:cs="Times New Roman"/>
                <w:sz w:val="22"/>
                <w:lang w:val="da-DK"/>
                <w:rPrChange w:id="67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Herr</w:t>
            </w:r>
            <w:proofErr w:type="spellEnd"/>
            <w:r w:rsidR="00803D92" w:rsidRPr="00BD06CB">
              <w:rPr>
                <w:rFonts w:cs="Times New Roman"/>
                <w:sz w:val="22"/>
                <w:lang w:val="da-DK"/>
                <w:rPrChange w:id="68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 Ervin Magnus</w:t>
            </w:r>
            <w:r w:rsidR="00803D92" w:rsidRPr="0095027C">
              <w:rPr>
                <w:rStyle w:val="FootnoteReference"/>
                <w:rFonts w:cs="Times New Roman"/>
                <w:sz w:val="22"/>
              </w:rPr>
              <w:footnoteReference w:id="3"/>
            </w:r>
            <w:r w:rsidR="00803D92" w:rsidRPr="00BD06CB">
              <w:rPr>
                <w:rFonts w:cs="Times New Roman"/>
                <w:sz w:val="22"/>
                <w:lang w:val="da-DK"/>
                <w:rPrChange w:id="69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 t</w:t>
            </w:r>
            <w:r w:rsidRPr="00BD06CB">
              <w:rPr>
                <w:rFonts w:cs="Times New Roman"/>
                <w:sz w:val="22"/>
                <w:lang w:val="da-DK"/>
                <w:rPrChange w:id="70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ror </w:t>
            </w:r>
            <w:proofErr w:type="spellStart"/>
            <w:r w:rsidRPr="00BD06CB">
              <w:rPr>
                <w:rFonts w:cs="Times New Roman"/>
                <w:sz w:val="22"/>
                <w:lang w:val="da-DK"/>
                <w:rPrChange w:id="71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paa</w:t>
            </w:r>
            <w:proofErr w:type="spellEnd"/>
            <w:r w:rsidRPr="00BD06CB">
              <w:rPr>
                <w:rFonts w:cs="Times New Roman"/>
                <w:sz w:val="22"/>
                <w:lang w:val="da-DK"/>
                <w:rPrChange w:id="72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 Bogen. Men jeg </w:t>
            </w:r>
            <w:proofErr w:type="spellStart"/>
            <w:r w:rsidRPr="00BD06CB">
              <w:rPr>
                <w:rFonts w:cs="Times New Roman"/>
                <w:sz w:val="22"/>
                <w:lang w:val="da-DK"/>
                <w:rPrChange w:id="73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maa</w:t>
            </w:r>
            <w:proofErr w:type="spellEnd"/>
            <w:r w:rsidRPr="00BD06CB">
              <w:rPr>
                <w:rFonts w:cs="Times New Roman"/>
                <w:sz w:val="22"/>
                <w:lang w:val="da-DK"/>
                <w:rPrChange w:id="74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 bede Dig forklare ham følgende: </w:t>
            </w:r>
          </w:p>
          <w:p w14:paraId="78C866EA" w14:textId="77777777" w:rsidR="00512D2D" w:rsidRPr="0095027C" w:rsidRDefault="00512D2D" w:rsidP="007E6389">
            <w:pPr>
              <w:ind w:left="180"/>
              <w:rPr>
                <w:rFonts w:cs="Times New Roman"/>
                <w:sz w:val="22"/>
                <w:u w:val="single"/>
                <w:lang w:val="da-DK"/>
              </w:rPr>
            </w:pPr>
            <w:proofErr w:type="spellStart"/>
            <w:r w:rsidRPr="00BD06CB">
              <w:rPr>
                <w:rFonts w:cs="Times New Roman"/>
                <w:sz w:val="22"/>
                <w:lang w:val="da-DK"/>
                <w:rPrChange w:id="75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Naar</w:t>
            </w:r>
            <w:proofErr w:type="spellEnd"/>
            <w:r w:rsidRPr="00BD06CB">
              <w:rPr>
                <w:rFonts w:cs="Times New Roman"/>
                <w:sz w:val="22"/>
                <w:lang w:val="da-DK"/>
                <w:rPrChange w:id="76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 jeg ikke har skrevet Bogen som en Levnedsskildring, er det for at </w:t>
            </w:r>
            <w:proofErr w:type="spellStart"/>
            <w:r w:rsidRPr="00BD06CB">
              <w:rPr>
                <w:rFonts w:cs="Times New Roman"/>
                <w:sz w:val="22"/>
                <w:lang w:val="da-DK"/>
                <w:rPrChange w:id="77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faa</w:t>
            </w:r>
            <w:proofErr w:type="spellEnd"/>
            <w:r w:rsidRPr="00BD06CB">
              <w:rPr>
                <w:rFonts w:cs="Times New Roman"/>
                <w:sz w:val="22"/>
                <w:lang w:val="da-DK"/>
                <w:rPrChange w:id="78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 frem, at det drejer sig om to Personer </w:t>
            </w:r>
            <w:r w:rsidRPr="00BD06CB">
              <w:rPr>
                <w:rFonts w:cs="Times New Roman"/>
                <w:sz w:val="22"/>
                <w:u w:val="single"/>
                <w:lang w:val="da-DK"/>
                <w:rPrChange w:id="79" w:author="Kristin Jacobsen" w:date="2018-08-21T08:19:00Z">
                  <w:rPr>
                    <w:rFonts w:cs="Times New Roman"/>
                    <w:sz w:val="22"/>
                    <w:u w:val="single"/>
                  </w:rPr>
                </w:rPrChange>
              </w:rPr>
              <w:t>Andreas og Lili</w:t>
            </w:r>
            <w:r w:rsidRPr="00BD06CB">
              <w:rPr>
                <w:rFonts w:cs="Times New Roman"/>
                <w:sz w:val="22"/>
                <w:lang w:val="da-DK"/>
                <w:rPrChange w:id="80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, </w:t>
            </w:r>
            <w:r w:rsidRPr="00BD06CB">
              <w:rPr>
                <w:rFonts w:cs="Times New Roman"/>
                <w:sz w:val="22"/>
                <w:u w:val="single"/>
                <w:lang w:val="da-DK"/>
                <w:rPrChange w:id="81" w:author="Kristin Jacobsen" w:date="2018-08-21T08:19:00Z">
                  <w:rPr>
                    <w:rFonts w:cs="Times New Roman"/>
                    <w:sz w:val="22"/>
                    <w:u w:val="single"/>
                  </w:rPr>
                </w:rPrChange>
              </w:rPr>
              <w:t>der sjæleligt ikke hører sammen.</w:t>
            </w:r>
          </w:p>
          <w:p w14:paraId="3B210F1A" w14:textId="5D3E2D96" w:rsidR="00512D2D" w:rsidRPr="00BD06CB" w:rsidRDefault="00512D2D" w:rsidP="007E6389">
            <w:pPr>
              <w:ind w:left="180"/>
              <w:rPr>
                <w:rFonts w:cs="Times New Roman"/>
                <w:sz w:val="22"/>
                <w:lang w:val="da-DK"/>
                <w:rPrChange w:id="82" w:author="Kristin Jacobsen" w:date="2018-08-21T08:19:00Z">
                  <w:rPr>
                    <w:rFonts w:cs="Times New Roman"/>
                    <w:sz w:val="22"/>
                  </w:rPr>
                </w:rPrChange>
              </w:rPr>
            </w:pPr>
            <w:r w:rsidRPr="00BD06CB">
              <w:rPr>
                <w:rFonts w:cs="Times New Roman"/>
                <w:sz w:val="22"/>
                <w:lang w:val="da-DK"/>
                <w:rPrChange w:id="83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Det </w:t>
            </w:r>
            <w:proofErr w:type="spellStart"/>
            <w:r w:rsidRPr="00BD06CB">
              <w:rPr>
                <w:rFonts w:cs="Times New Roman"/>
                <w:sz w:val="22"/>
                <w:lang w:val="da-DK"/>
                <w:rPrChange w:id="84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fremgaar</w:t>
            </w:r>
            <w:proofErr w:type="spellEnd"/>
            <w:r w:rsidRPr="00BD06CB">
              <w:rPr>
                <w:rFonts w:cs="Times New Roman"/>
                <w:sz w:val="22"/>
                <w:lang w:val="da-DK"/>
                <w:rPrChange w:id="85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 nok mest af sidste Del, a</w:t>
            </w:r>
            <w:del w:id="86" w:author="Marianne" w:date="2018-07-22T21:48:00Z">
              <w:r w:rsidRPr="00BD06CB" w:rsidDel="00AB668F">
                <w:rPr>
                  <w:rFonts w:cs="Times New Roman"/>
                  <w:sz w:val="22"/>
                  <w:lang w:val="da-DK"/>
                  <w:rPrChange w:id="87" w:author="Kristin Jacobsen" w:date="2018-08-21T08:19:00Z">
                    <w:rPr>
                      <w:rFonts w:cs="Times New Roman"/>
                      <w:sz w:val="22"/>
                    </w:rPr>
                  </w:rPrChange>
                </w:rPr>
                <w:delText>f</w:delText>
              </w:r>
            </w:del>
            <w:ins w:id="88" w:author="Marianne" w:date="2018-07-22T21:48:00Z">
              <w:r w:rsidR="00AB668F" w:rsidRPr="00BD06CB">
                <w:rPr>
                  <w:rFonts w:cs="Times New Roman"/>
                  <w:sz w:val="22"/>
                  <w:lang w:val="da-DK"/>
                  <w:rPrChange w:id="89" w:author="Kristin Jacobsen" w:date="2018-08-21T08:19:00Z">
                    <w:rPr>
                      <w:rFonts w:cs="Times New Roman"/>
                      <w:sz w:val="22"/>
                    </w:rPr>
                  </w:rPrChange>
                </w:rPr>
                <w:t>t</w:t>
              </w:r>
            </w:ins>
            <w:r w:rsidRPr="00BD06CB">
              <w:rPr>
                <w:rFonts w:cs="Times New Roman"/>
                <w:sz w:val="22"/>
                <w:lang w:val="da-DK"/>
                <w:rPrChange w:id="90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 der [er] en </w:t>
            </w:r>
            <w:r w:rsidRPr="00BD06CB">
              <w:rPr>
                <w:rFonts w:cs="Times New Roman"/>
                <w:sz w:val="22"/>
                <w:u w:val="single"/>
                <w:lang w:val="da-DK"/>
                <w:rPrChange w:id="91" w:author="Kristin Jacobsen" w:date="2018-08-21T08:19:00Z">
                  <w:rPr>
                    <w:rFonts w:cs="Times New Roman"/>
                    <w:sz w:val="22"/>
                    <w:u w:val="single"/>
                  </w:rPr>
                </w:rPrChange>
              </w:rPr>
              <w:t>Dualitet</w:t>
            </w:r>
            <w:r w:rsidRPr="00BD06CB">
              <w:rPr>
                <w:rFonts w:cs="Times New Roman"/>
                <w:sz w:val="22"/>
                <w:lang w:val="da-DK"/>
                <w:rPrChange w:id="92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 – eller var.</w:t>
            </w:r>
          </w:p>
          <w:p w14:paraId="672392F6" w14:textId="7B27097E" w:rsidR="00A10829" w:rsidRPr="00BD06CB" w:rsidRDefault="00512D2D" w:rsidP="007E6389">
            <w:pPr>
              <w:ind w:left="180"/>
              <w:rPr>
                <w:rFonts w:cs="Times New Roman"/>
                <w:sz w:val="22"/>
                <w:lang w:val="da-DK"/>
                <w:rPrChange w:id="93" w:author="Kristin Jacobsen" w:date="2018-08-21T08:19:00Z">
                  <w:rPr>
                    <w:rFonts w:cs="Times New Roman"/>
                    <w:sz w:val="22"/>
                  </w:rPr>
                </w:rPrChange>
              </w:rPr>
            </w:pPr>
            <w:r w:rsidRPr="00BD06CB">
              <w:rPr>
                <w:rFonts w:cs="Times New Roman"/>
                <w:sz w:val="22"/>
                <w:lang w:val="da-DK"/>
                <w:rPrChange w:id="94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Det er først Andreas, der fortæller sine Erindringer til Poul, medens Andreas havde overtaget, </w:t>
            </w:r>
            <w:proofErr w:type="spellStart"/>
            <w:r w:rsidRPr="00BD06CB">
              <w:rPr>
                <w:rFonts w:cs="Times New Roman"/>
                <w:sz w:val="22"/>
                <w:lang w:val="da-DK"/>
                <w:rPrChange w:id="95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hvorpaa</w:t>
            </w:r>
            <w:proofErr w:type="spellEnd"/>
            <w:r w:rsidRPr="00BD06CB">
              <w:rPr>
                <w:rFonts w:cs="Times New Roman"/>
                <w:sz w:val="22"/>
                <w:lang w:val="da-DK"/>
                <w:rPrChange w:id="96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 Lili fortæller Erindringer til Poul fra den Tid, hvor hun begyndte at arbejde sig frem </w:t>
            </w:r>
          </w:p>
          <w:p w14:paraId="23A416CB" w14:textId="77777777" w:rsidR="0095027C" w:rsidRPr="00BD06CB" w:rsidRDefault="0095027C">
            <w:pPr>
              <w:rPr>
                <w:rFonts w:cs="Times New Roman"/>
                <w:sz w:val="22"/>
                <w:lang w:val="da-DK"/>
                <w:rPrChange w:id="97" w:author="Kristin Jacobsen" w:date="2018-08-21T08:19:00Z">
                  <w:rPr>
                    <w:rFonts w:cs="Times New Roman"/>
                    <w:sz w:val="22"/>
                  </w:rPr>
                </w:rPrChange>
              </w:rPr>
            </w:pPr>
          </w:p>
          <w:p w14:paraId="690B3280" w14:textId="77777777" w:rsidR="0095027C" w:rsidRPr="00BD06CB" w:rsidDel="00BD06CB" w:rsidRDefault="0095027C">
            <w:pPr>
              <w:rPr>
                <w:del w:id="98" w:author="Kristin Jacobsen" w:date="2018-08-21T08:20:00Z"/>
                <w:rFonts w:cs="Times New Roman"/>
                <w:sz w:val="22"/>
                <w:lang w:val="da-DK"/>
                <w:rPrChange w:id="99" w:author="Kristin Jacobsen" w:date="2018-08-21T08:19:00Z">
                  <w:rPr>
                    <w:del w:id="100" w:author="Kristin Jacobsen" w:date="2018-08-21T08:20:00Z"/>
                    <w:rFonts w:cs="Times New Roman"/>
                    <w:sz w:val="22"/>
                  </w:rPr>
                </w:rPrChange>
              </w:rPr>
            </w:pPr>
          </w:p>
          <w:p w14:paraId="5AC9DD27" w14:textId="77777777" w:rsidR="008565C4" w:rsidRPr="0095027C" w:rsidRDefault="008565C4" w:rsidP="008565C4">
            <w:pPr>
              <w:rPr>
                <w:rFonts w:cs="Times New Roman"/>
                <w:sz w:val="22"/>
                <w:lang w:val="da-DK"/>
              </w:rPr>
            </w:pPr>
            <w:r w:rsidRPr="0095027C">
              <w:rPr>
                <w:rFonts w:cs="Times New Roman"/>
                <w:sz w:val="22"/>
                <w:lang w:val="da-DK"/>
              </w:rPr>
              <w:t xml:space="preserve">og fik Hovedparten af Aktiverne i deres </w:t>
            </w:r>
            <w:commentRangeStart w:id="101"/>
            <w:r w:rsidRPr="0095027C">
              <w:rPr>
                <w:rFonts w:cs="Times New Roman"/>
                <w:sz w:val="22"/>
                <w:lang w:val="da-DK"/>
              </w:rPr>
              <w:t xml:space="preserve">Fællesbo </w:t>
            </w:r>
            <w:commentRangeEnd w:id="101"/>
            <w:r w:rsidR="0055289A">
              <w:rPr>
                <w:rStyle w:val="CommentReference"/>
                <w:lang w:val="en-GB"/>
              </w:rPr>
              <w:commentReference w:id="101"/>
            </w:r>
            <w:r w:rsidRPr="0095027C">
              <w:rPr>
                <w:rFonts w:cs="Times New Roman"/>
                <w:sz w:val="22"/>
                <w:lang w:val="da-DK"/>
              </w:rPr>
              <w:t>– og til sidst Eneindehaver.</w:t>
            </w:r>
          </w:p>
          <w:p w14:paraId="0D360FB1" w14:textId="4AFC8960" w:rsidR="008565C4" w:rsidRPr="0095027C" w:rsidRDefault="008565C4" w:rsidP="008565C4">
            <w:pPr>
              <w:rPr>
                <w:rFonts w:cs="Times New Roman"/>
                <w:sz w:val="22"/>
                <w:lang w:val="da-DK"/>
              </w:rPr>
            </w:pPr>
            <w:r w:rsidRPr="0095027C">
              <w:rPr>
                <w:rFonts w:cs="Times New Roman"/>
                <w:sz w:val="22"/>
                <w:lang w:val="da-DK"/>
              </w:rPr>
              <w:t xml:space="preserve">Det </w:t>
            </w:r>
            <w:proofErr w:type="spellStart"/>
            <w:r w:rsidRPr="0095027C">
              <w:rPr>
                <w:rFonts w:cs="Times New Roman"/>
                <w:sz w:val="22"/>
                <w:lang w:val="da-DK"/>
              </w:rPr>
              <w:t>fremgaar</w:t>
            </w:r>
            <w:proofErr w:type="spellEnd"/>
            <w:r w:rsidRPr="0095027C">
              <w:rPr>
                <w:rFonts w:cs="Times New Roman"/>
                <w:sz w:val="22"/>
                <w:lang w:val="da-DK"/>
              </w:rPr>
              <w:t xml:space="preserve"> tydeligt af sidste Del, at det </w:t>
            </w:r>
            <w:proofErr w:type="spellStart"/>
            <w:r w:rsidRPr="0095027C">
              <w:rPr>
                <w:rFonts w:cs="Times New Roman"/>
                <w:sz w:val="22"/>
                <w:lang w:val="da-DK"/>
              </w:rPr>
              <w:t>endogsaa</w:t>
            </w:r>
            <w:proofErr w:type="spellEnd"/>
            <w:r w:rsidRPr="0095027C">
              <w:rPr>
                <w:rFonts w:cs="Times New Roman"/>
                <w:sz w:val="22"/>
                <w:lang w:val="da-DK"/>
              </w:rPr>
              <w:t xml:space="preserve"> er en absolut Livsbetingelse for Lili, at hun </w:t>
            </w:r>
            <w:proofErr w:type="spellStart"/>
            <w:r w:rsidRPr="0095027C">
              <w:rPr>
                <w:rFonts w:cs="Times New Roman"/>
                <w:sz w:val="22"/>
                <w:lang w:val="da-DK"/>
              </w:rPr>
              <w:t>aandeligt</w:t>
            </w:r>
            <w:proofErr w:type="spellEnd"/>
            <w:r w:rsidRPr="0095027C">
              <w:rPr>
                <w:rFonts w:cs="Times New Roman"/>
                <w:sz w:val="22"/>
                <w:lang w:val="da-DK"/>
              </w:rPr>
              <w:t xml:space="preserve"> intet har at skaffe med Andreas – og det </w:t>
            </w:r>
            <w:r w:rsidRPr="0095027C">
              <w:rPr>
                <w:rFonts w:cs="Times New Roman"/>
                <w:sz w:val="22"/>
                <w:u w:val="single"/>
                <w:lang w:val="da-DK"/>
              </w:rPr>
              <w:t xml:space="preserve">store Mirakel er, at hun føler sig </w:t>
            </w:r>
            <w:proofErr w:type="spellStart"/>
            <w:r w:rsidRPr="0095027C">
              <w:rPr>
                <w:rFonts w:cs="Times New Roman"/>
                <w:sz w:val="22"/>
                <w:u w:val="single"/>
                <w:lang w:val="da-DK"/>
              </w:rPr>
              <w:t>nyskabt</w:t>
            </w:r>
            <w:proofErr w:type="spellEnd"/>
            <w:r w:rsidRPr="0095027C">
              <w:rPr>
                <w:rFonts w:cs="Times New Roman"/>
                <w:sz w:val="22"/>
                <w:u w:val="single"/>
                <w:lang w:val="da-DK"/>
              </w:rPr>
              <w:t xml:space="preserve"> – ren og jomfruelig – og absolut ikke sjæleligt et Mandfolk, der er bleven</w:t>
            </w:r>
            <w:ins w:id="102" w:author="Kristin Jacobsen" w:date="2018-11-04T15:12:00Z">
              <w:r w:rsidR="00C13C34">
                <w:rPr>
                  <w:rStyle w:val="FootnoteReference"/>
                  <w:rFonts w:cs="Times New Roman"/>
                  <w:sz w:val="22"/>
                  <w:u w:val="single"/>
                  <w:lang w:val="da-DK"/>
                </w:rPr>
                <w:footnoteReference w:id="4"/>
              </w:r>
            </w:ins>
            <w:r w:rsidRPr="0095027C">
              <w:rPr>
                <w:rFonts w:cs="Times New Roman"/>
                <w:sz w:val="22"/>
                <w:u w:val="single"/>
                <w:lang w:val="da-DK"/>
              </w:rPr>
              <w:t xml:space="preserve"> til et Pigebarn</w:t>
            </w:r>
            <w:r w:rsidRPr="0095027C">
              <w:rPr>
                <w:rFonts w:cs="Times New Roman"/>
                <w:sz w:val="22"/>
                <w:lang w:val="da-DK"/>
              </w:rPr>
              <w:t>!!!</w:t>
            </w:r>
          </w:p>
          <w:p w14:paraId="6E04A9B4" w14:textId="77777777" w:rsidR="008565C4" w:rsidRPr="0095027C" w:rsidRDefault="008565C4" w:rsidP="008565C4">
            <w:pPr>
              <w:rPr>
                <w:rFonts w:cs="Times New Roman"/>
                <w:sz w:val="22"/>
                <w:lang w:val="da-DK"/>
              </w:rPr>
            </w:pPr>
            <w:r w:rsidRPr="0095027C">
              <w:rPr>
                <w:rFonts w:cs="Times New Roman"/>
                <w:sz w:val="22"/>
                <w:lang w:val="da-DK"/>
              </w:rPr>
              <w:t xml:space="preserve">Anden Del viser </w:t>
            </w:r>
            <w:proofErr w:type="spellStart"/>
            <w:r w:rsidRPr="0095027C">
              <w:rPr>
                <w:rFonts w:cs="Times New Roman"/>
                <w:sz w:val="22"/>
                <w:lang w:val="da-DK"/>
              </w:rPr>
              <w:t>ogsaa</w:t>
            </w:r>
            <w:proofErr w:type="spellEnd"/>
            <w:r w:rsidRPr="0095027C">
              <w:rPr>
                <w:rFonts w:cs="Times New Roman"/>
                <w:sz w:val="22"/>
                <w:lang w:val="da-DK"/>
              </w:rPr>
              <w:t xml:space="preserve">, hvorledes Werner von </w:t>
            </w:r>
            <w:proofErr w:type="spellStart"/>
            <w:r w:rsidRPr="0095027C">
              <w:rPr>
                <w:rFonts w:cs="Times New Roman"/>
                <w:sz w:val="22"/>
                <w:lang w:val="da-DK"/>
              </w:rPr>
              <w:t>Kreutz</w:t>
            </w:r>
            <w:proofErr w:type="spellEnd"/>
            <w:r w:rsidRPr="0095027C">
              <w:rPr>
                <w:rFonts w:cs="Times New Roman"/>
                <w:sz w:val="22"/>
                <w:lang w:val="da-DK"/>
              </w:rPr>
              <w:t xml:space="preserve"> altid har holdt de to ude fra hinanden.</w:t>
            </w:r>
          </w:p>
          <w:p w14:paraId="43EF4544" w14:textId="637B7F31" w:rsidR="008565C4" w:rsidRPr="0095027C" w:rsidRDefault="008565C4" w:rsidP="008565C4">
            <w:pPr>
              <w:rPr>
                <w:rFonts w:cs="Times New Roman"/>
                <w:sz w:val="22"/>
                <w:lang w:val="da-DK"/>
              </w:rPr>
            </w:pPr>
            <w:r w:rsidRPr="0095027C">
              <w:rPr>
                <w:rFonts w:cs="Times New Roman"/>
                <w:sz w:val="22"/>
                <w:lang w:val="da-DK"/>
              </w:rPr>
              <w:t xml:space="preserve">Det er Hovedpointet i Bogen, at der var to Sjæle i et Legeme – og at en genial Kirurg redder Pigebarnet ud af </w:t>
            </w:r>
            <w:r w:rsidRPr="0095027C">
              <w:rPr>
                <w:rFonts w:cs="Times New Roman"/>
                <w:sz w:val="22"/>
                <w:u w:val="single"/>
                <w:lang w:val="da-DK"/>
              </w:rPr>
              <w:t xml:space="preserve">fælles </w:t>
            </w:r>
            <w:r w:rsidRPr="0095027C">
              <w:rPr>
                <w:rFonts w:cs="Times New Roman"/>
                <w:sz w:val="22"/>
                <w:lang w:val="da-DK"/>
              </w:rPr>
              <w:t>Skibbrud.</w:t>
            </w:r>
            <w:r w:rsidR="00836F3D" w:rsidRPr="0095027C">
              <w:rPr>
                <w:rStyle w:val="FootnoteReference"/>
                <w:rFonts w:cs="Times New Roman"/>
                <w:sz w:val="22"/>
                <w:lang w:val="da-DK"/>
              </w:rPr>
              <w:footnoteReference w:id="5"/>
            </w:r>
          </w:p>
          <w:p w14:paraId="4D412AAD" w14:textId="00DB4943" w:rsidR="008565C4" w:rsidRPr="0095027C" w:rsidRDefault="008565C4" w:rsidP="008565C4">
            <w:pPr>
              <w:rPr>
                <w:rFonts w:cs="Times New Roman"/>
                <w:sz w:val="22"/>
                <w:lang w:val="da-DK"/>
              </w:rPr>
            </w:pPr>
            <w:proofErr w:type="spellStart"/>
            <w:r w:rsidRPr="0095027C">
              <w:rPr>
                <w:rFonts w:cs="Times New Roman"/>
                <w:sz w:val="22"/>
                <w:lang w:val="da-DK"/>
              </w:rPr>
              <w:t>Saa</w:t>
            </w:r>
            <w:proofErr w:type="spellEnd"/>
            <w:r w:rsidRPr="0095027C">
              <w:rPr>
                <w:rFonts w:cs="Times New Roman"/>
                <w:sz w:val="22"/>
                <w:lang w:val="da-DK"/>
              </w:rPr>
              <w:t xml:space="preserve"> er jeg tilmed bange for, at den anden Form skulde tynge Bogen, og jeg ønsker netop at </w:t>
            </w:r>
            <w:proofErr w:type="spellStart"/>
            <w:r w:rsidRPr="0095027C">
              <w:rPr>
                <w:rFonts w:cs="Times New Roman"/>
                <w:sz w:val="22"/>
                <w:lang w:val="da-DK"/>
              </w:rPr>
              <w:t>faa</w:t>
            </w:r>
            <w:proofErr w:type="spellEnd"/>
            <w:r w:rsidRPr="0095027C">
              <w:rPr>
                <w:rFonts w:cs="Times New Roman"/>
                <w:sz w:val="22"/>
                <w:lang w:val="da-DK"/>
              </w:rPr>
              <w:t xml:space="preserve"> frem, at jeg er koket, sorgløs, overfladisk og pjanket – og det har været </w:t>
            </w:r>
            <w:commentRangeStart w:id="115"/>
            <w:r w:rsidRPr="0095027C">
              <w:rPr>
                <w:rFonts w:cs="Times New Roman"/>
                <w:sz w:val="22"/>
                <w:lang w:val="da-DK"/>
              </w:rPr>
              <w:t xml:space="preserve">mig </w:t>
            </w:r>
            <w:commentRangeEnd w:id="115"/>
            <w:r w:rsidR="00A87766">
              <w:rPr>
                <w:rStyle w:val="CommentReference"/>
                <w:lang w:val="en-GB"/>
              </w:rPr>
              <w:commentReference w:id="115"/>
            </w:r>
            <w:r w:rsidRPr="0095027C">
              <w:rPr>
                <w:rFonts w:cs="Times New Roman"/>
                <w:sz w:val="22"/>
                <w:lang w:val="da-DK"/>
              </w:rPr>
              <w:t xml:space="preserve">om at </w:t>
            </w:r>
            <w:proofErr w:type="spellStart"/>
            <w:r w:rsidRPr="0095027C">
              <w:rPr>
                <w:rFonts w:cs="Times New Roman"/>
                <w:sz w:val="22"/>
                <w:lang w:val="da-DK"/>
              </w:rPr>
              <w:t>faa</w:t>
            </w:r>
            <w:proofErr w:type="spellEnd"/>
            <w:r w:rsidRPr="0095027C">
              <w:rPr>
                <w:rFonts w:cs="Times New Roman"/>
                <w:sz w:val="22"/>
                <w:lang w:val="da-DK"/>
              </w:rPr>
              <w:t xml:space="preserve"> frem, at hvad der er af kunstnerisk, af Livsvisdom og alvorlig mandig </w:t>
            </w:r>
            <w:commentRangeStart w:id="116"/>
            <w:r w:rsidRPr="0095027C">
              <w:rPr>
                <w:rFonts w:cs="Times New Roman"/>
                <w:sz w:val="22"/>
                <w:lang w:val="da-DK"/>
              </w:rPr>
              <w:t>Viden</w:t>
            </w:r>
            <w:commentRangeEnd w:id="116"/>
            <w:r w:rsidR="00A87766">
              <w:rPr>
                <w:rStyle w:val="CommentReference"/>
                <w:lang w:val="en-GB"/>
              </w:rPr>
              <w:commentReference w:id="116"/>
            </w:r>
            <w:r w:rsidRPr="0095027C">
              <w:rPr>
                <w:rFonts w:cs="Times New Roman"/>
                <w:sz w:val="22"/>
                <w:lang w:val="da-DK"/>
              </w:rPr>
              <w:t>, kommer fra Andreas, der var Kunstner og et honnet Mandfolk, medens min Indsats er en vis letbenet og tøset Filosofi! (Du ser, det er i Virkeligheden en Nedskrivning af Aktiverne) Bed Her Ervin</w:t>
            </w:r>
            <w:r w:rsidR="008E07E4" w:rsidRPr="0095027C">
              <w:rPr>
                <w:rStyle w:val="FootnoteReference"/>
                <w:rFonts w:cs="Times New Roman"/>
                <w:sz w:val="22"/>
                <w:lang w:val="da-DK"/>
              </w:rPr>
              <w:footnoteReference w:id="6"/>
            </w:r>
            <w:r w:rsidR="008E07E4" w:rsidRPr="00BD06CB">
              <w:rPr>
                <w:rStyle w:val="CommentReference"/>
                <w:rFonts w:cs="Times New Roman"/>
                <w:sz w:val="22"/>
                <w:szCs w:val="22"/>
                <w:lang w:val="da-DK"/>
                <w:rPrChange w:id="117" w:author="Kristin Jacobsen" w:date="2018-08-21T08:19:00Z">
                  <w:rPr>
                    <w:rStyle w:val="CommentReference"/>
                    <w:rFonts w:cs="Times New Roman"/>
                    <w:sz w:val="22"/>
                    <w:szCs w:val="22"/>
                  </w:rPr>
                </w:rPrChange>
              </w:rPr>
              <w:t xml:space="preserve"> </w:t>
            </w:r>
            <w:r w:rsidR="008E07E4" w:rsidRPr="0095027C">
              <w:rPr>
                <w:rFonts w:cs="Times New Roman"/>
                <w:sz w:val="22"/>
                <w:lang w:val="da-DK"/>
              </w:rPr>
              <w:t>Ma</w:t>
            </w:r>
            <w:r w:rsidRPr="0095027C">
              <w:rPr>
                <w:rFonts w:cs="Times New Roman"/>
                <w:sz w:val="22"/>
                <w:lang w:val="da-DK"/>
              </w:rPr>
              <w:t xml:space="preserve">gnus at ville høre med </w:t>
            </w:r>
            <w:proofErr w:type="spellStart"/>
            <w:r w:rsidRPr="0095027C">
              <w:rPr>
                <w:rFonts w:cs="Times New Roman"/>
                <w:sz w:val="22"/>
                <w:lang w:val="da-DK"/>
              </w:rPr>
              <w:t>Sympathi</w:t>
            </w:r>
            <w:proofErr w:type="spellEnd"/>
            <w:r w:rsidRPr="0095027C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Pr="0095027C">
              <w:rPr>
                <w:rFonts w:cs="Times New Roman"/>
                <w:sz w:val="22"/>
                <w:lang w:val="da-DK"/>
              </w:rPr>
              <w:t>paa</w:t>
            </w:r>
            <w:proofErr w:type="spellEnd"/>
            <w:r w:rsidRPr="0095027C">
              <w:rPr>
                <w:rFonts w:cs="Times New Roman"/>
                <w:sz w:val="22"/>
                <w:lang w:val="da-DK"/>
              </w:rPr>
              <w:t xml:space="preserve"> </w:t>
            </w:r>
            <w:commentRangeStart w:id="118"/>
            <w:r w:rsidRPr="0095027C">
              <w:rPr>
                <w:rFonts w:cs="Times New Roman"/>
                <w:sz w:val="22"/>
                <w:lang w:val="da-DK"/>
              </w:rPr>
              <w:t xml:space="preserve">dette </w:t>
            </w:r>
            <w:commentRangeEnd w:id="118"/>
            <w:r w:rsidR="001A3770">
              <w:rPr>
                <w:rStyle w:val="CommentReference"/>
                <w:lang w:val="en-GB"/>
              </w:rPr>
              <w:commentReference w:id="118"/>
            </w:r>
            <w:r w:rsidRPr="0095027C">
              <w:rPr>
                <w:rFonts w:cs="Times New Roman"/>
                <w:sz w:val="22"/>
                <w:lang w:val="da-DK"/>
              </w:rPr>
              <w:t>mit Forsvar for Bogens Form.</w:t>
            </w:r>
          </w:p>
          <w:p w14:paraId="580F1B0B" w14:textId="77777777" w:rsidR="008565C4" w:rsidRPr="0095027C" w:rsidRDefault="008565C4" w:rsidP="008565C4">
            <w:pPr>
              <w:rPr>
                <w:rFonts w:cs="Times New Roman"/>
                <w:sz w:val="22"/>
                <w:lang w:val="da-DK"/>
              </w:rPr>
            </w:pPr>
          </w:p>
          <w:p w14:paraId="568D59EC" w14:textId="44C60C93" w:rsidR="008565C4" w:rsidRPr="0095027C" w:rsidRDefault="0095027C" w:rsidP="008565C4">
            <w:pPr>
              <w:rPr>
                <w:rFonts w:cs="Times New Roman"/>
                <w:sz w:val="22"/>
                <w:lang w:val="da-DK"/>
              </w:rPr>
            </w:pPr>
            <w:r>
              <w:rPr>
                <w:rFonts w:cs="Times New Roman"/>
                <w:sz w:val="22"/>
                <w:lang w:val="da-DK"/>
              </w:rPr>
              <w:t xml:space="preserve">                                    </w:t>
            </w:r>
            <w:r w:rsidR="008565C4" w:rsidRPr="0095027C">
              <w:rPr>
                <w:rFonts w:cs="Times New Roman"/>
                <w:sz w:val="22"/>
                <w:lang w:val="da-DK"/>
              </w:rPr>
              <w:t>Din stakkeles lille Veninde</w:t>
            </w:r>
          </w:p>
          <w:p w14:paraId="6C758610" w14:textId="5FCDCCE2" w:rsidR="008565C4" w:rsidRPr="0095027C" w:rsidRDefault="0095027C">
            <w:pPr>
              <w:rPr>
                <w:rFonts w:cs="Times New Roman"/>
                <w:sz w:val="22"/>
                <w:lang w:val="da-DK"/>
              </w:rPr>
            </w:pPr>
            <w:r w:rsidRPr="0095027C">
              <w:rPr>
                <w:rFonts w:cs="Times New Roman"/>
                <w:sz w:val="22"/>
                <w:lang w:val="da-DK"/>
              </w:rPr>
              <w:t>Lili Elvenes</w:t>
            </w:r>
            <w:r>
              <w:rPr>
                <w:rFonts w:cs="Times New Roman"/>
                <w:sz w:val="22"/>
                <w:lang w:val="da-DK"/>
              </w:rPr>
              <w:t xml:space="preserve">                </w:t>
            </w:r>
            <w:r w:rsidRPr="0095027C">
              <w:rPr>
                <w:rFonts w:cs="Times New Roman"/>
                <w:sz w:val="22"/>
                <w:lang w:val="da-DK"/>
              </w:rPr>
              <w:t xml:space="preserve">Mille </w:t>
            </w:r>
            <w:proofErr w:type="spellStart"/>
            <w:r w:rsidRPr="0095027C">
              <w:rPr>
                <w:rFonts w:cs="Times New Roman"/>
                <w:sz w:val="22"/>
                <w:lang w:val="da-DK"/>
              </w:rPr>
              <w:t>baisers</w:t>
            </w:r>
            <w:proofErr w:type="spellEnd"/>
            <w:r w:rsidRPr="0095027C">
              <w:rPr>
                <w:rFonts w:cs="Times New Roman"/>
                <w:sz w:val="22"/>
                <w:lang w:val="da-DK"/>
              </w:rPr>
              <w:t xml:space="preserve"> à Vibeke</w:t>
            </w:r>
            <w:r>
              <w:rPr>
                <w:rFonts w:cs="Times New Roman"/>
                <w:sz w:val="22"/>
                <w:lang w:val="da-DK"/>
              </w:rPr>
              <w:t xml:space="preserve">      </w:t>
            </w:r>
            <w:r w:rsidR="008565C4" w:rsidRPr="0095027C">
              <w:rPr>
                <w:rFonts w:cs="Times New Roman"/>
                <w:sz w:val="22"/>
                <w:lang w:val="da-DK"/>
              </w:rPr>
              <w:t>Lili</w:t>
            </w:r>
          </w:p>
        </w:tc>
        <w:tc>
          <w:tcPr>
            <w:tcW w:w="6713" w:type="dxa"/>
          </w:tcPr>
          <w:p w14:paraId="623C8DEC" w14:textId="77777777" w:rsidR="008565C4" w:rsidRPr="00BD06CB" w:rsidRDefault="008565C4" w:rsidP="008565C4">
            <w:pPr>
              <w:jc w:val="right"/>
              <w:rPr>
                <w:rFonts w:cs="Times New Roman"/>
                <w:sz w:val="22"/>
                <w:lang w:val="da-DK"/>
                <w:rPrChange w:id="120" w:author="Kristin Jacobsen" w:date="2018-08-21T08:19:00Z">
                  <w:rPr>
                    <w:rFonts w:cs="Times New Roman"/>
                    <w:sz w:val="22"/>
                  </w:rPr>
                </w:rPrChange>
              </w:rPr>
            </w:pPr>
            <w:r w:rsidRPr="00BD06CB">
              <w:rPr>
                <w:rFonts w:cs="Times New Roman"/>
                <w:sz w:val="22"/>
                <w:lang w:val="da-DK"/>
                <w:rPrChange w:id="121" w:author="Kristin Jacobsen" w:date="2018-08-21T08:19:00Z">
                  <w:rPr>
                    <w:rFonts w:cs="Times New Roman"/>
                    <w:sz w:val="22"/>
                  </w:rPr>
                </w:rPrChange>
              </w:rPr>
              <w:lastRenderedPageBreak/>
              <w:t>Lindevangen 8-10</w:t>
            </w:r>
          </w:p>
          <w:p w14:paraId="481D7B10" w14:textId="77777777" w:rsidR="008565C4" w:rsidRPr="00BD06CB" w:rsidRDefault="008565C4" w:rsidP="008565C4">
            <w:pPr>
              <w:jc w:val="right"/>
              <w:rPr>
                <w:rFonts w:cs="Times New Roman"/>
                <w:sz w:val="22"/>
                <w:lang w:val="da-DK"/>
                <w:rPrChange w:id="122" w:author="Kristin Jacobsen" w:date="2018-08-21T08:19:00Z">
                  <w:rPr>
                    <w:rFonts w:cs="Times New Roman"/>
                    <w:sz w:val="22"/>
                  </w:rPr>
                </w:rPrChange>
              </w:rPr>
            </w:pPr>
            <w:r w:rsidRPr="00BD06CB">
              <w:rPr>
                <w:rFonts w:cs="Times New Roman"/>
                <w:sz w:val="22"/>
                <w:lang w:val="da-DK"/>
                <w:rPrChange w:id="123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22-I-31</w:t>
            </w:r>
          </w:p>
          <w:p w14:paraId="2E06F6F8" w14:textId="7AE43907" w:rsidR="008565C4" w:rsidRPr="00BD06CB" w:rsidRDefault="008565C4" w:rsidP="008565C4">
            <w:pPr>
              <w:rPr>
                <w:rFonts w:cs="Times New Roman"/>
                <w:sz w:val="22"/>
                <w:lang w:val="da-DK"/>
                <w:rPrChange w:id="124" w:author="Kristin Jacobsen" w:date="2018-08-21T08:19:00Z">
                  <w:rPr>
                    <w:rFonts w:cs="Times New Roman"/>
                    <w:sz w:val="22"/>
                  </w:rPr>
                </w:rPrChange>
              </w:rPr>
            </w:pPr>
            <w:proofErr w:type="spellStart"/>
            <w:r w:rsidRPr="00BD06CB">
              <w:rPr>
                <w:rFonts w:cs="Times New Roman"/>
                <w:sz w:val="22"/>
                <w:lang w:val="da-DK"/>
                <w:rPrChange w:id="125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Dear</w:t>
            </w:r>
            <w:proofErr w:type="spellEnd"/>
            <w:r w:rsidRPr="00BD06CB">
              <w:rPr>
                <w:rFonts w:cs="Times New Roman"/>
                <w:sz w:val="22"/>
                <w:lang w:val="da-DK"/>
                <w:rPrChange w:id="126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 </w:t>
            </w:r>
            <w:proofErr w:type="spellStart"/>
            <w:r w:rsidRPr="00BD06CB">
              <w:rPr>
                <w:rFonts w:cs="Times New Roman"/>
                <w:sz w:val="22"/>
                <w:lang w:val="da-DK"/>
                <w:rPrChange w:id="127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big</w:t>
            </w:r>
            <w:proofErr w:type="spellEnd"/>
            <w:r w:rsidRPr="00BD06CB">
              <w:rPr>
                <w:rFonts w:cs="Times New Roman"/>
                <w:sz w:val="22"/>
                <w:lang w:val="da-DK"/>
                <w:rPrChange w:id="128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 xml:space="preserve"> P</w:t>
            </w:r>
            <w:ins w:id="129" w:author="Kristin Jacobsen" w:date="2018-11-04T15:08:00Z">
              <w:r w:rsidR="0024772D">
                <w:rPr>
                  <w:rFonts w:cs="Times New Roman"/>
                  <w:sz w:val="22"/>
                  <w:lang w:val="da-DK"/>
                </w:rPr>
                <w:t>a</w:t>
              </w:r>
            </w:ins>
            <w:del w:id="130" w:author="Kristin Jacobsen" w:date="2018-11-04T15:08:00Z">
              <w:r w:rsidRPr="00BD06CB" w:rsidDel="0024772D">
                <w:rPr>
                  <w:rFonts w:cs="Times New Roman"/>
                  <w:sz w:val="22"/>
                  <w:lang w:val="da-DK"/>
                  <w:rPrChange w:id="131" w:author="Kristin Jacobsen" w:date="2018-08-21T08:19:00Z">
                    <w:rPr>
                      <w:rFonts w:cs="Times New Roman"/>
                      <w:sz w:val="22"/>
                    </w:rPr>
                  </w:rPrChange>
                </w:rPr>
                <w:delText>o</w:delText>
              </w:r>
            </w:del>
            <w:r w:rsidRPr="00BD06CB">
              <w:rPr>
                <w:rFonts w:cs="Times New Roman"/>
                <w:sz w:val="22"/>
                <w:lang w:val="da-DK"/>
                <w:rPrChange w:id="132" w:author="Kristin Jacobsen" w:date="2018-08-21T08:19:00Z">
                  <w:rPr>
                    <w:rFonts w:cs="Times New Roman"/>
                    <w:sz w:val="22"/>
                  </w:rPr>
                </w:rPrChange>
              </w:rPr>
              <w:t>ul,</w:t>
            </w:r>
          </w:p>
          <w:p w14:paraId="5C3D5FFC" w14:textId="77777777" w:rsidR="008565C4" w:rsidRPr="00BD06CB" w:rsidRDefault="008565C4" w:rsidP="008565C4">
            <w:pPr>
              <w:rPr>
                <w:rFonts w:cs="Times New Roman"/>
                <w:sz w:val="22"/>
                <w:lang w:val="da-DK"/>
                <w:rPrChange w:id="133" w:author="Kristin Jacobsen" w:date="2018-08-21T08:19:00Z">
                  <w:rPr>
                    <w:rFonts w:cs="Times New Roman"/>
                    <w:sz w:val="22"/>
                  </w:rPr>
                </w:rPrChange>
              </w:rPr>
            </w:pPr>
          </w:p>
          <w:p w14:paraId="399822DC" w14:textId="77777777" w:rsidR="008565C4" w:rsidRPr="0095027C" w:rsidRDefault="008565C4" w:rsidP="008565C4">
            <w:pPr>
              <w:rPr>
                <w:rFonts w:cs="Times New Roman"/>
                <w:sz w:val="22"/>
              </w:rPr>
            </w:pPr>
            <w:r w:rsidRPr="0095027C">
              <w:rPr>
                <w:rFonts w:cs="Times New Roman"/>
                <w:sz w:val="22"/>
              </w:rPr>
              <w:t>Thousand thanks for your letter.</w:t>
            </w:r>
          </w:p>
          <w:p w14:paraId="1C7E235F" w14:textId="1E490209" w:rsidR="008565C4" w:rsidRPr="0095027C" w:rsidRDefault="008565C4" w:rsidP="008565C4">
            <w:pPr>
              <w:rPr>
                <w:rFonts w:cs="Times New Roman"/>
                <w:sz w:val="22"/>
              </w:rPr>
            </w:pPr>
            <w:commentRangeStart w:id="134"/>
            <w:del w:id="135" w:author="Kristin Jacobsen" w:date="2018-08-15T09:31:00Z">
              <w:r w:rsidRPr="0095027C" w:rsidDel="00DE670A">
                <w:rPr>
                  <w:rFonts w:cs="Times New Roman"/>
                  <w:sz w:val="22"/>
                </w:rPr>
                <w:delText xml:space="preserve">I regret </w:delText>
              </w:r>
              <w:commentRangeEnd w:id="134"/>
              <w:r w:rsidR="00B73509" w:rsidDel="00DE670A">
                <w:rPr>
                  <w:rStyle w:val="CommentReference"/>
                  <w:lang w:val="en-GB"/>
                </w:rPr>
                <w:commentReference w:id="134"/>
              </w:r>
              <w:r w:rsidRPr="0095027C" w:rsidDel="00DE670A">
                <w:rPr>
                  <w:rFonts w:cs="Times New Roman"/>
                  <w:sz w:val="22"/>
                </w:rPr>
                <w:delText>it, but you will get your wish to change the hero’s name.</w:delText>
              </w:r>
            </w:del>
            <w:ins w:id="136" w:author="Kristin Jacobsen" w:date="2018-08-15T09:31:00Z">
              <w:r w:rsidR="00DE670A">
                <w:rPr>
                  <w:rFonts w:cs="Times New Roman"/>
                  <w:sz w:val="22"/>
                </w:rPr>
                <w:t>It is with regret that I will comply with your wish and change the name of the hero.</w:t>
              </w:r>
            </w:ins>
          </w:p>
          <w:p w14:paraId="2E1FB7FF" w14:textId="6B34DC0F" w:rsidR="008565C4" w:rsidRPr="0095027C" w:rsidRDefault="007E6389" w:rsidP="008565C4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     </w:t>
            </w:r>
            <w:r w:rsidR="008565C4" w:rsidRPr="0095027C">
              <w:rPr>
                <w:rFonts w:cs="Times New Roman"/>
                <w:sz w:val="22"/>
              </w:rPr>
              <w:t xml:space="preserve">He will </w:t>
            </w:r>
            <w:ins w:id="137" w:author="Kristin Jacobsen" w:date="2018-08-15T09:33:00Z">
              <w:r w:rsidR="00E66EDA">
                <w:rPr>
                  <w:rFonts w:cs="Times New Roman"/>
                  <w:sz w:val="22"/>
                </w:rPr>
                <w:t xml:space="preserve">then </w:t>
              </w:r>
            </w:ins>
            <w:r w:rsidR="008565C4" w:rsidRPr="0095027C">
              <w:rPr>
                <w:rFonts w:cs="Times New Roman"/>
                <w:sz w:val="22"/>
              </w:rPr>
              <w:t xml:space="preserve">be called Hjalmar </w:t>
            </w:r>
            <w:proofErr w:type="spellStart"/>
            <w:r w:rsidR="008565C4" w:rsidRPr="0095027C">
              <w:rPr>
                <w:rFonts w:cs="Times New Roman"/>
                <w:sz w:val="22"/>
              </w:rPr>
              <w:t>Hvide</w:t>
            </w:r>
            <w:proofErr w:type="spellEnd"/>
            <w:r w:rsidR="008565C4" w:rsidRPr="0095027C">
              <w:rPr>
                <w:rFonts w:cs="Times New Roman"/>
                <w:sz w:val="22"/>
              </w:rPr>
              <w:t xml:space="preserve">. You should not be surprised, that I am writing nicely and correctly about a friend – I do not quite belong to the in crowd at home. </w:t>
            </w:r>
          </w:p>
          <w:p w14:paraId="11E28C3A" w14:textId="1F3ED2A1" w:rsidR="008565C4" w:rsidRPr="0095027C" w:rsidRDefault="008565C4" w:rsidP="008565C4">
            <w:pPr>
              <w:rPr>
                <w:rFonts w:cs="Times New Roman"/>
                <w:sz w:val="22"/>
              </w:rPr>
            </w:pPr>
            <w:r w:rsidRPr="0095027C">
              <w:rPr>
                <w:rFonts w:cs="Times New Roman"/>
                <w:sz w:val="22"/>
              </w:rPr>
              <w:t xml:space="preserve">How happy I am to hear about </w:t>
            </w:r>
            <w:proofErr w:type="spellStart"/>
            <w:r w:rsidRPr="0095027C">
              <w:rPr>
                <w:rFonts w:cs="Times New Roman"/>
                <w:sz w:val="22"/>
              </w:rPr>
              <w:t>Vibeke’s</w:t>
            </w:r>
            <w:proofErr w:type="spellEnd"/>
            <w:r w:rsidRPr="0095027C">
              <w:rPr>
                <w:rFonts w:cs="Times New Roman"/>
                <w:sz w:val="22"/>
              </w:rPr>
              <w:t xml:space="preserve"> triumph in </w:t>
            </w:r>
            <w:del w:id="138" w:author="Kristin Jacobsen" w:date="2018-08-21T08:20:00Z">
              <w:r w:rsidRPr="0095027C" w:rsidDel="00BD06CB">
                <w:rPr>
                  <w:rFonts w:cs="Times New Roman"/>
                  <w:sz w:val="22"/>
                </w:rPr>
                <w:delText>Guben</w:delText>
              </w:r>
            </w:del>
            <w:proofErr w:type="spellStart"/>
            <w:ins w:id="139" w:author="Kristin Jacobsen" w:date="2018-08-21T08:20:00Z">
              <w:r w:rsidR="00BD06CB">
                <w:rPr>
                  <w:rFonts w:cs="Times New Roman"/>
                  <w:sz w:val="22"/>
                </w:rPr>
                <w:t>Julen</w:t>
              </w:r>
            </w:ins>
            <w:proofErr w:type="spellEnd"/>
            <w:r w:rsidRPr="0095027C">
              <w:rPr>
                <w:rFonts w:cs="Times New Roman"/>
                <w:sz w:val="22"/>
              </w:rPr>
              <w:t>!</w:t>
            </w:r>
          </w:p>
          <w:p w14:paraId="3B2A57B3" w14:textId="77777777" w:rsidR="008565C4" w:rsidRPr="0095027C" w:rsidRDefault="008565C4" w:rsidP="008565C4">
            <w:pPr>
              <w:rPr>
                <w:rFonts w:cs="Times New Roman"/>
                <w:sz w:val="22"/>
              </w:rPr>
            </w:pPr>
            <w:r w:rsidRPr="0095027C">
              <w:rPr>
                <w:rFonts w:cs="Times New Roman"/>
                <w:sz w:val="22"/>
              </w:rPr>
              <w:t>The wonderful person in Dresden is called:</w:t>
            </w:r>
          </w:p>
          <w:p w14:paraId="62734491" w14:textId="3D1EB4D0" w:rsidR="008565C4" w:rsidRPr="0095027C" w:rsidRDefault="0071252E" w:rsidP="008565C4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     </w:t>
            </w:r>
            <w:r w:rsidR="008565C4" w:rsidRPr="0095027C">
              <w:rPr>
                <w:rFonts w:cs="Times New Roman"/>
                <w:sz w:val="22"/>
              </w:rPr>
              <w:t xml:space="preserve">Prof. Dr. </w:t>
            </w:r>
            <w:r w:rsidR="008565C4" w:rsidRPr="0095027C">
              <w:rPr>
                <w:rFonts w:cs="Times New Roman"/>
                <w:sz w:val="22"/>
                <w:u w:val="single"/>
              </w:rPr>
              <w:t xml:space="preserve">Kurt </w:t>
            </w:r>
            <w:proofErr w:type="spellStart"/>
            <w:r w:rsidR="008565C4" w:rsidRPr="0095027C">
              <w:rPr>
                <w:rFonts w:cs="Times New Roman"/>
                <w:sz w:val="22"/>
                <w:u w:val="single"/>
              </w:rPr>
              <w:t>Warnekros</w:t>
            </w:r>
            <w:proofErr w:type="spellEnd"/>
          </w:p>
          <w:p w14:paraId="7B1A6702" w14:textId="77777777" w:rsidR="008565C4" w:rsidRPr="0095027C" w:rsidRDefault="008565C4" w:rsidP="008565C4">
            <w:pPr>
              <w:rPr>
                <w:rFonts w:cs="Times New Roman"/>
                <w:sz w:val="22"/>
              </w:rPr>
            </w:pPr>
            <w:r w:rsidRPr="0095027C">
              <w:rPr>
                <w:rFonts w:cs="Times New Roman"/>
                <w:sz w:val="22"/>
              </w:rPr>
              <w:t>It is even written with W. in my heart – yes, it is even there engraved!</w:t>
            </w:r>
          </w:p>
          <w:p w14:paraId="0D8AB669" w14:textId="77777777" w:rsidR="008565C4" w:rsidRPr="0095027C" w:rsidRDefault="008565C4" w:rsidP="008565C4">
            <w:pPr>
              <w:rPr>
                <w:rFonts w:cs="Times New Roman"/>
                <w:sz w:val="22"/>
              </w:rPr>
            </w:pPr>
          </w:p>
          <w:p w14:paraId="3EEEACFD" w14:textId="77777777" w:rsidR="008565C4" w:rsidRPr="0095027C" w:rsidRDefault="008565C4" w:rsidP="008565C4">
            <w:pPr>
              <w:rPr>
                <w:rFonts w:cs="Times New Roman"/>
                <w:sz w:val="22"/>
              </w:rPr>
            </w:pPr>
            <w:r w:rsidRPr="0095027C">
              <w:rPr>
                <w:rFonts w:cs="Times New Roman"/>
                <w:sz w:val="22"/>
              </w:rPr>
              <w:t xml:space="preserve">I am very pleased that Mr. Ervin Magnus believes in the book. But I must ask you to explain to him the following: </w:t>
            </w:r>
          </w:p>
          <w:p w14:paraId="656F4A16" w14:textId="77777777" w:rsidR="008565C4" w:rsidRPr="0095027C" w:rsidRDefault="008565C4" w:rsidP="008565C4">
            <w:pPr>
              <w:rPr>
                <w:rFonts w:cs="Times New Roman"/>
                <w:sz w:val="22"/>
              </w:rPr>
            </w:pPr>
            <w:r w:rsidRPr="0095027C">
              <w:rPr>
                <w:rFonts w:cs="Times New Roman"/>
                <w:sz w:val="22"/>
              </w:rPr>
              <w:t xml:space="preserve">Since I have not written the book as a biography, it is important to emphasize that it is about two people </w:t>
            </w:r>
            <w:r w:rsidRPr="0095027C">
              <w:rPr>
                <w:rFonts w:cs="Times New Roman"/>
                <w:sz w:val="22"/>
                <w:u w:val="single"/>
              </w:rPr>
              <w:t>Andreas and Lili</w:t>
            </w:r>
            <w:r w:rsidRPr="0095027C">
              <w:rPr>
                <w:rFonts w:cs="Times New Roman"/>
                <w:i/>
                <w:sz w:val="22"/>
                <w:u w:val="single"/>
              </w:rPr>
              <w:t>,</w:t>
            </w:r>
            <w:r w:rsidRPr="0095027C">
              <w:rPr>
                <w:rFonts w:cs="Times New Roman"/>
                <w:sz w:val="22"/>
              </w:rPr>
              <w:t xml:space="preserve"> </w:t>
            </w:r>
            <w:r w:rsidRPr="0095027C">
              <w:rPr>
                <w:rFonts w:cs="Times New Roman"/>
                <w:sz w:val="22"/>
                <w:u w:val="single"/>
              </w:rPr>
              <w:t>who do not belong together mentally.</w:t>
            </w:r>
            <w:r w:rsidRPr="0095027C">
              <w:rPr>
                <w:rFonts w:cs="Times New Roman"/>
                <w:sz w:val="22"/>
              </w:rPr>
              <w:t xml:space="preserve"> </w:t>
            </w:r>
          </w:p>
          <w:p w14:paraId="797A2892" w14:textId="3816C387" w:rsidR="008565C4" w:rsidRPr="0095027C" w:rsidRDefault="008565C4" w:rsidP="008565C4">
            <w:pPr>
              <w:rPr>
                <w:rFonts w:cs="Times New Roman"/>
                <w:sz w:val="22"/>
              </w:rPr>
            </w:pPr>
            <w:r w:rsidRPr="0095027C">
              <w:rPr>
                <w:rFonts w:cs="Times New Roman"/>
                <w:sz w:val="22"/>
              </w:rPr>
              <w:t xml:space="preserve">It might appear, especially from the last part, </w:t>
            </w:r>
            <w:ins w:id="140" w:author="Marianne" w:date="2018-07-22T21:48:00Z">
              <w:r w:rsidR="00AB668F" w:rsidRPr="00056656">
                <w:rPr>
                  <w:rFonts w:cs="Times New Roman"/>
                  <w:sz w:val="22"/>
                </w:rPr>
                <w:t>that</w:t>
              </w:r>
              <w:r w:rsidR="00AB668F">
                <w:rPr>
                  <w:rFonts w:cs="Times New Roman"/>
                  <w:sz w:val="22"/>
                </w:rPr>
                <w:t xml:space="preserve"> </w:t>
              </w:r>
            </w:ins>
            <w:r w:rsidRPr="0095027C">
              <w:rPr>
                <w:rFonts w:cs="Times New Roman"/>
                <w:sz w:val="22"/>
              </w:rPr>
              <w:t xml:space="preserve">there [is] a duality – or was. </w:t>
            </w:r>
          </w:p>
          <w:p w14:paraId="5E736F89" w14:textId="7F20C3A9" w:rsidR="008565C4" w:rsidRPr="0095027C" w:rsidRDefault="008565C4" w:rsidP="008565C4">
            <w:pPr>
              <w:rPr>
                <w:rFonts w:cs="Times New Roman"/>
                <w:sz w:val="22"/>
              </w:rPr>
            </w:pPr>
            <w:r w:rsidRPr="0095027C">
              <w:rPr>
                <w:rFonts w:cs="Times New Roman"/>
                <w:sz w:val="22"/>
              </w:rPr>
              <w:t xml:space="preserve">It is first Andreas, who tells his memories to </w:t>
            </w:r>
            <w:commentRangeStart w:id="141"/>
            <w:proofErr w:type="spellStart"/>
            <w:r w:rsidRPr="0095027C">
              <w:rPr>
                <w:rFonts w:cs="Times New Roman"/>
                <w:sz w:val="22"/>
              </w:rPr>
              <w:t>P</w:t>
            </w:r>
            <w:ins w:id="142" w:author="Kristin Jacobsen" w:date="2018-08-15T09:35:00Z">
              <w:r w:rsidR="00056656">
                <w:rPr>
                  <w:rFonts w:cs="Times New Roman"/>
                  <w:sz w:val="22"/>
                </w:rPr>
                <w:t>ou</w:t>
              </w:r>
            </w:ins>
            <w:del w:id="143" w:author="Kristin Jacobsen" w:date="2018-08-15T09:35:00Z">
              <w:r w:rsidRPr="0095027C" w:rsidDel="00056656">
                <w:rPr>
                  <w:rFonts w:cs="Times New Roman"/>
                  <w:sz w:val="22"/>
                </w:rPr>
                <w:delText>au</w:delText>
              </w:r>
            </w:del>
            <w:r w:rsidRPr="0095027C">
              <w:rPr>
                <w:rFonts w:cs="Times New Roman"/>
                <w:sz w:val="22"/>
              </w:rPr>
              <w:t>l</w:t>
            </w:r>
            <w:commentRangeEnd w:id="141"/>
            <w:proofErr w:type="spellEnd"/>
            <w:r w:rsidR="00AB668F">
              <w:rPr>
                <w:rStyle w:val="CommentReference"/>
                <w:lang w:val="en-GB"/>
              </w:rPr>
              <w:commentReference w:id="141"/>
            </w:r>
            <w:r w:rsidRPr="0095027C">
              <w:rPr>
                <w:rFonts w:cs="Times New Roman"/>
                <w:sz w:val="22"/>
              </w:rPr>
              <w:t xml:space="preserve">, while Andreas was dominant, </w:t>
            </w:r>
            <w:proofErr w:type="spellStart"/>
            <w:r w:rsidRPr="0095027C">
              <w:rPr>
                <w:rFonts w:cs="Times New Roman"/>
                <w:sz w:val="22"/>
              </w:rPr>
              <w:t>whereafter</w:t>
            </w:r>
            <w:proofErr w:type="spellEnd"/>
            <w:r w:rsidRPr="0095027C">
              <w:rPr>
                <w:rFonts w:cs="Times New Roman"/>
                <w:sz w:val="22"/>
              </w:rPr>
              <w:t xml:space="preserve"> Lili tells memories to </w:t>
            </w:r>
            <w:commentRangeStart w:id="144"/>
            <w:proofErr w:type="spellStart"/>
            <w:r w:rsidRPr="0095027C">
              <w:rPr>
                <w:rFonts w:cs="Times New Roman"/>
                <w:sz w:val="22"/>
              </w:rPr>
              <w:t>P</w:t>
            </w:r>
            <w:ins w:id="145" w:author="Kristin Jacobsen" w:date="2018-08-15T09:35:00Z">
              <w:r w:rsidR="00056656">
                <w:rPr>
                  <w:rFonts w:cs="Times New Roman"/>
                  <w:sz w:val="22"/>
                </w:rPr>
                <w:t>o</w:t>
              </w:r>
            </w:ins>
            <w:del w:id="146" w:author="Kristin Jacobsen" w:date="2018-08-15T09:35:00Z">
              <w:r w:rsidRPr="0095027C" w:rsidDel="00056656">
                <w:rPr>
                  <w:rFonts w:cs="Times New Roman"/>
                  <w:sz w:val="22"/>
                </w:rPr>
                <w:delText>a</w:delText>
              </w:r>
            </w:del>
            <w:r w:rsidRPr="0095027C">
              <w:rPr>
                <w:rFonts w:cs="Times New Roman"/>
                <w:sz w:val="22"/>
              </w:rPr>
              <w:t>ul</w:t>
            </w:r>
            <w:commentRangeEnd w:id="144"/>
            <w:proofErr w:type="spellEnd"/>
            <w:r w:rsidR="00AB668F">
              <w:rPr>
                <w:rStyle w:val="CommentReference"/>
                <w:lang w:val="en-GB"/>
              </w:rPr>
              <w:commentReference w:id="144"/>
            </w:r>
            <w:r w:rsidRPr="0095027C">
              <w:rPr>
                <w:rFonts w:cs="Times New Roman"/>
                <w:sz w:val="22"/>
              </w:rPr>
              <w:t xml:space="preserve"> from the time where she began to work upward </w:t>
            </w:r>
          </w:p>
          <w:p w14:paraId="2CA27F87" w14:textId="77777777" w:rsidR="00512D2D" w:rsidDel="00BD06CB" w:rsidRDefault="00512D2D" w:rsidP="00512D2D">
            <w:pPr>
              <w:rPr>
                <w:del w:id="147" w:author="Kristin Jacobsen" w:date="2018-08-21T08:20:00Z"/>
                <w:rFonts w:cs="Times New Roman"/>
                <w:sz w:val="22"/>
              </w:rPr>
            </w:pPr>
          </w:p>
          <w:p w14:paraId="6D9D40A6" w14:textId="77777777" w:rsidR="0095027C" w:rsidRPr="0095027C" w:rsidDel="00BD06CB" w:rsidRDefault="0095027C" w:rsidP="00512D2D">
            <w:pPr>
              <w:rPr>
                <w:del w:id="148" w:author="Kristin Jacobsen" w:date="2018-08-21T08:20:00Z"/>
                <w:rFonts w:cs="Times New Roman"/>
                <w:sz w:val="22"/>
              </w:rPr>
            </w:pPr>
          </w:p>
          <w:p w14:paraId="3865B030" w14:textId="5681B04A" w:rsidR="008565C4" w:rsidRPr="00BD06CB" w:rsidRDefault="008565C4" w:rsidP="008565C4">
            <w:pPr>
              <w:rPr>
                <w:rFonts w:cs="Times New Roman"/>
                <w:sz w:val="22"/>
                <w:rPrChange w:id="149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BD06CB">
              <w:rPr>
                <w:rFonts w:cs="Times New Roman"/>
                <w:sz w:val="22"/>
                <w:rPrChange w:id="150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and got the majority of the assets in their common </w:t>
            </w:r>
            <w:del w:id="151" w:author="Kristin Jacobsen" w:date="2018-08-15T09:36:00Z">
              <w:r w:rsidRPr="00BD06CB" w:rsidDel="00056656">
                <w:rPr>
                  <w:rFonts w:cs="Times New Roman"/>
                  <w:sz w:val="22"/>
                  <w:rPrChange w:id="152" w:author="Kristin Jacobsen" w:date="2018-08-21T08:19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delText xml:space="preserve">home </w:delText>
              </w:r>
            </w:del>
            <w:ins w:id="153" w:author="Kristin Jacobsen" w:date="2018-08-15T09:36:00Z">
              <w:r w:rsidR="00056656" w:rsidRPr="00BD06CB">
                <w:rPr>
                  <w:rFonts w:cs="Times New Roman"/>
                  <w:sz w:val="22"/>
                  <w:rPrChange w:id="154" w:author="Kristin Jacobsen" w:date="2018-08-21T08:19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t xml:space="preserve">estate </w:t>
              </w:r>
            </w:ins>
            <w:r w:rsidRPr="00BD06CB">
              <w:rPr>
                <w:rFonts w:cs="Times New Roman"/>
                <w:sz w:val="22"/>
                <w:rPrChange w:id="155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– and eventually became sole owner. </w:t>
            </w:r>
          </w:p>
          <w:p w14:paraId="3024FD87" w14:textId="40A96DF9" w:rsidR="008565C4" w:rsidRPr="00BD06CB" w:rsidRDefault="008565C4" w:rsidP="008565C4">
            <w:pPr>
              <w:rPr>
                <w:rFonts w:cs="Times New Roman"/>
                <w:sz w:val="22"/>
                <w:rPrChange w:id="156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BD06CB">
              <w:rPr>
                <w:rFonts w:cs="Times New Roman"/>
                <w:sz w:val="22"/>
                <w:rPrChange w:id="157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It appears clearly from the last part that it is even an absolute foundation of life for Lili, that spiritually she has nothing to do with Andreas – and </w:t>
            </w:r>
            <w:r w:rsidRPr="00BD06CB">
              <w:rPr>
                <w:rFonts w:cs="Times New Roman"/>
                <w:sz w:val="22"/>
                <w:u w:val="single"/>
                <w:rPrChange w:id="158" w:author="Kristin Jacobsen" w:date="2018-08-21T08:19:00Z">
                  <w:rPr>
                    <w:rFonts w:cs="Times New Roman"/>
                    <w:sz w:val="22"/>
                    <w:u w:val="single"/>
                    <w:lang w:val="da-DK"/>
                  </w:rPr>
                </w:rPrChange>
              </w:rPr>
              <w:t xml:space="preserve">the big miracle is that she feels newly created – clean and virginal – and absolutely not mentally a man, </w:t>
            </w:r>
            <w:commentRangeStart w:id="159"/>
            <w:del w:id="160" w:author="Kristin Jacobsen" w:date="2018-08-15T09:37:00Z">
              <w:r w:rsidRPr="00BD06CB" w:rsidDel="00252BF1">
                <w:rPr>
                  <w:rFonts w:cs="Times New Roman"/>
                  <w:sz w:val="22"/>
                  <w:u w:val="single"/>
                  <w:rPrChange w:id="161" w:author="Kristin Jacobsen" w:date="2018-08-21T08:19:00Z">
                    <w:rPr>
                      <w:rFonts w:cs="Times New Roman"/>
                      <w:sz w:val="22"/>
                      <w:u w:val="single"/>
                      <w:lang w:val="da-DK"/>
                    </w:rPr>
                  </w:rPrChange>
                </w:rPr>
                <w:delText>becoming</w:delText>
              </w:r>
              <w:commentRangeEnd w:id="159"/>
              <w:r w:rsidR="00414981" w:rsidDel="00252BF1">
                <w:rPr>
                  <w:rStyle w:val="CommentReference"/>
                  <w:lang w:val="en-GB"/>
                </w:rPr>
                <w:commentReference w:id="159"/>
              </w:r>
              <w:r w:rsidRPr="00BD06CB" w:rsidDel="00252BF1">
                <w:rPr>
                  <w:rFonts w:cs="Times New Roman"/>
                  <w:sz w:val="22"/>
                  <w:u w:val="single"/>
                  <w:rPrChange w:id="162" w:author="Kristin Jacobsen" w:date="2018-08-21T08:19:00Z">
                    <w:rPr>
                      <w:rFonts w:cs="Times New Roman"/>
                      <w:sz w:val="22"/>
                      <w:u w:val="single"/>
                      <w:lang w:val="da-DK"/>
                    </w:rPr>
                  </w:rPrChange>
                </w:rPr>
                <w:delText xml:space="preserve"> </w:delText>
              </w:r>
            </w:del>
            <w:ins w:id="163" w:author="Kristin Jacobsen" w:date="2018-08-15T09:37:00Z">
              <w:r w:rsidR="00252BF1" w:rsidRPr="00BD06CB">
                <w:rPr>
                  <w:rFonts w:cs="Times New Roman"/>
                  <w:sz w:val="22"/>
                  <w:u w:val="single"/>
                  <w:rPrChange w:id="164" w:author="Kristin Jacobsen" w:date="2018-08-21T08:19:00Z">
                    <w:rPr>
                      <w:rFonts w:cs="Times New Roman"/>
                      <w:sz w:val="22"/>
                      <w:u w:val="single"/>
                      <w:lang w:val="da-DK"/>
                    </w:rPr>
                  </w:rPrChange>
                </w:rPr>
                <w:t xml:space="preserve">who has become </w:t>
              </w:r>
            </w:ins>
            <w:r w:rsidRPr="00BD06CB">
              <w:rPr>
                <w:rFonts w:cs="Times New Roman"/>
                <w:sz w:val="22"/>
                <w:u w:val="single"/>
                <w:rPrChange w:id="165" w:author="Kristin Jacobsen" w:date="2018-08-21T08:19:00Z">
                  <w:rPr>
                    <w:rFonts w:cs="Times New Roman"/>
                    <w:sz w:val="22"/>
                    <w:u w:val="single"/>
                    <w:lang w:val="da-DK"/>
                  </w:rPr>
                </w:rPrChange>
              </w:rPr>
              <w:t>a girl</w:t>
            </w:r>
            <w:r w:rsidRPr="00BD06CB">
              <w:rPr>
                <w:rFonts w:cs="Times New Roman"/>
                <w:sz w:val="22"/>
                <w:rPrChange w:id="166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>!!!</w:t>
            </w:r>
          </w:p>
          <w:p w14:paraId="161EE097" w14:textId="6BF84B9A" w:rsidR="008565C4" w:rsidRPr="00BD06CB" w:rsidRDefault="008565C4" w:rsidP="008565C4">
            <w:pPr>
              <w:rPr>
                <w:rFonts w:cs="Times New Roman"/>
                <w:sz w:val="22"/>
                <w:rPrChange w:id="167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BD06CB">
              <w:rPr>
                <w:rFonts w:cs="Times New Roman"/>
                <w:sz w:val="22"/>
                <w:rPrChange w:id="168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The second part also shows how Werner von Kreutz has always held </w:t>
            </w:r>
            <w:commentRangeStart w:id="169"/>
            <w:del w:id="170" w:author="Kristin Jacobsen" w:date="2018-08-15T09:38:00Z">
              <w:r w:rsidRPr="00BD06CB" w:rsidDel="009B1C45">
                <w:rPr>
                  <w:rFonts w:cs="Times New Roman"/>
                  <w:sz w:val="22"/>
                  <w:rPrChange w:id="171" w:author="Kristin Jacobsen" w:date="2018-08-21T08:19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delText>those</w:delText>
              </w:r>
              <w:commentRangeEnd w:id="169"/>
              <w:r w:rsidR="00245490" w:rsidDel="009B1C45">
                <w:rPr>
                  <w:rStyle w:val="CommentReference"/>
                  <w:lang w:val="en-GB"/>
                </w:rPr>
                <w:commentReference w:id="169"/>
              </w:r>
              <w:r w:rsidRPr="00BD06CB" w:rsidDel="009B1C45">
                <w:rPr>
                  <w:rFonts w:cs="Times New Roman"/>
                  <w:sz w:val="22"/>
                  <w:rPrChange w:id="172" w:author="Kristin Jacobsen" w:date="2018-08-21T08:19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delText xml:space="preserve"> </w:delText>
              </w:r>
            </w:del>
            <w:ins w:id="173" w:author="Kristin Jacobsen" w:date="2018-08-15T09:38:00Z">
              <w:r w:rsidR="009B1C45" w:rsidRPr="00BD06CB">
                <w:rPr>
                  <w:rFonts w:cs="Times New Roman"/>
                  <w:sz w:val="22"/>
                  <w:rPrChange w:id="174" w:author="Kristin Jacobsen" w:date="2018-08-21T08:19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t xml:space="preserve">the </w:t>
              </w:r>
            </w:ins>
            <w:r w:rsidRPr="00BD06CB">
              <w:rPr>
                <w:rFonts w:cs="Times New Roman"/>
                <w:sz w:val="22"/>
                <w:rPrChange w:id="175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two </w:t>
            </w:r>
            <w:proofErr w:type="gramStart"/>
            <w:r w:rsidRPr="00BD06CB">
              <w:rPr>
                <w:rFonts w:cs="Times New Roman"/>
                <w:sz w:val="22"/>
                <w:rPrChange w:id="176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>separate</w:t>
            </w:r>
            <w:proofErr w:type="gramEnd"/>
            <w:r w:rsidRPr="00BD06CB">
              <w:rPr>
                <w:rFonts w:cs="Times New Roman"/>
                <w:sz w:val="22"/>
                <w:rPrChange w:id="177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from one another.</w:t>
            </w:r>
          </w:p>
          <w:p w14:paraId="399AAB57" w14:textId="70753F16" w:rsidR="008565C4" w:rsidRPr="00BD06CB" w:rsidRDefault="008565C4" w:rsidP="008565C4">
            <w:pPr>
              <w:rPr>
                <w:rFonts w:cs="Times New Roman"/>
                <w:sz w:val="22"/>
                <w:rPrChange w:id="178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BD06CB">
              <w:rPr>
                <w:rFonts w:cs="Times New Roman"/>
                <w:sz w:val="22"/>
                <w:rPrChange w:id="179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>That is the main point in the book, that there were two souls in one body – and that a brilliant surgeon saves the girl</w:t>
            </w:r>
            <w:r w:rsidR="00836F3D" w:rsidRPr="00BD06CB">
              <w:rPr>
                <w:rFonts w:cs="Times New Roman"/>
                <w:sz w:val="22"/>
                <w:rPrChange w:id="180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from a</w:t>
            </w:r>
            <w:ins w:id="181" w:author="Kristin Jacobsen" w:date="2018-08-21T08:23:00Z">
              <w:r w:rsidR="00BD06CB">
                <w:rPr>
                  <w:rFonts w:cs="Times New Roman"/>
                  <w:sz w:val="22"/>
                </w:rPr>
                <w:t xml:space="preserve"> </w:t>
              </w:r>
              <w:r w:rsidR="00BD06CB">
                <w:rPr>
                  <w:rFonts w:cs="Times New Roman"/>
                  <w:sz w:val="22"/>
                  <w:u w:val="single"/>
                </w:rPr>
                <w:t>mutual</w:t>
              </w:r>
            </w:ins>
            <w:r w:rsidR="00836F3D" w:rsidRPr="00BD06CB">
              <w:rPr>
                <w:rFonts w:cs="Times New Roman"/>
                <w:sz w:val="22"/>
                <w:rPrChange w:id="182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</w:t>
            </w:r>
            <w:r w:rsidR="00836F3D" w:rsidRPr="00BD06CB">
              <w:rPr>
                <w:rFonts w:cs="Times New Roman"/>
                <w:sz w:val="22"/>
                <w:rPrChange w:id="183" w:author="Kristin Jacobsen" w:date="2018-08-21T08:23:00Z">
                  <w:rPr>
                    <w:rFonts w:cs="Times New Roman"/>
                    <w:sz w:val="22"/>
                    <w:lang w:val="da-DK"/>
                  </w:rPr>
                </w:rPrChange>
              </w:rPr>
              <w:t>disaster</w:t>
            </w:r>
            <w:r w:rsidRPr="00BD06CB">
              <w:rPr>
                <w:rFonts w:cs="Times New Roman"/>
                <w:sz w:val="22"/>
                <w:rPrChange w:id="184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. </w:t>
            </w:r>
          </w:p>
          <w:p w14:paraId="7DAC0211" w14:textId="2708F17B" w:rsidR="008565C4" w:rsidRPr="00BD06CB" w:rsidRDefault="008565C4" w:rsidP="008565C4">
            <w:pPr>
              <w:rPr>
                <w:rFonts w:cs="Times New Roman"/>
                <w:sz w:val="22"/>
                <w:rPrChange w:id="185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proofErr w:type="gramStart"/>
            <w:r w:rsidRPr="00BD06CB">
              <w:rPr>
                <w:rFonts w:cs="Times New Roman"/>
                <w:sz w:val="22"/>
                <w:rPrChange w:id="186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>So</w:t>
            </w:r>
            <w:proofErr w:type="gramEnd"/>
            <w:r w:rsidRPr="00BD06CB">
              <w:rPr>
                <w:rFonts w:cs="Times New Roman"/>
                <w:sz w:val="22"/>
                <w:rPrChange w:id="187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I am even afraid that the other form should weigh down the book and I really wish to show that I am coquettish, carefree, superficial, and giddy – and it has been important to </w:t>
            </w:r>
            <w:ins w:id="188" w:author="Kristin Jacobsen" w:date="2018-08-15T09:39:00Z">
              <w:r w:rsidR="003B59A0" w:rsidRPr="00BD06CB">
                <w:rPr>
                  <w:rFonts w:cs="Times New Roman"/>
                  <w:sz w:val="22"/>
                  <w:rPrChange w:id="189" w:author="Kristin Jacobsen" w:date="2018-08-21T08:19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t xml:space="preserve">me to </w:t>
              </w:r>
            </w:ins>
            <w:r w:rsidRPr="00BD06CB">
              <w:rPr>
                <w:rFonts w:cs="Times New Roman"/>
                <w:sz w:val="22"/>
                <w:rPrChange w:id="190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show that what is of artistic, wisdom and seriously manly </w:t>
            </w:r>
            <w:del w:id="191" w:author="Kristin Jacobsen" w:date="2018-08-15T09:40:00Z">
              <w:r w:rsidRPr="00BD06CB" w:rsidDel="0058437D">
                <w:rPr>
                  <w:rFonts w:cs="Times New Roman"/>
                  <w:sz w:val="22"/>
                  <w:rPrChange w:id="192" w:author="Kristin Jacobsen" w:date="2018-08-21T08:19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delText>life</w:delText>
              </w:r>
            </w:del>
            <w:ins w:id="193" w:author="Kristin Jacobsen" w:date="2018-08-15T09:40:00Z">
              <w:r w:rsidR="0058437D" w:rsidRPr="00BD06CB">
                <w:rPr>
                  <w:rFonts w:cs="Times New Roman"/>
                  <w:sz w:val="22"/>
                  <w:rPrChange w:id="194" w:author="Kristin Jacobsen" w:date="2018-08-21T08:19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t>knowledge</w:t>
              </w:r>
            </w:ins>
            <w:r w:rsidRPr="00BD06CB">
              <w:rPr>
                <w:rFonts w:cs="Times New Roman"/>
                <w:sz w:val="22"/>
                <w:rPrChange w:id="195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, comes from Andreas, who was an artist and a respectable man, while my contribution is a certain shallow and girlish philosophy! (You see, it is in reality a writing down of the </w:t>
            </w:r>
            <w:commentRangeStart w:id="196"/>
            <w:del w:id="197" w:author="Kristin Jacobsen" w:date="2018-08-15T09:42:00Z">
              <w:r w:rsidRPr="00BD06CB" w:rsidDel="00B517F3">
                <w:rPr>
                  <w:rFonts w:cs="Times New Roman"/>
                  <w:sz w:val="22"/>
                  <w:rPrChange w:id="198" w:author="Kristin Jacobsen" w:date="2018-08-21T08:19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delText>virtues</w:delText>
              </w:r>
              <w:commentRangeEnd w:id="196"/>
              <w:r w:rsidR="00C83C43" w:rsidDel="00B517F3">
                <w:rPr>
                  <w:rStyle w:val="CommentReference"/>
                  <w:lang w:val="en-GB"/>
                </w:rPr>
                <w:commentReference w:id="196"/>
              </w:r>
            </w:del>
            <w:ins w:id="199" w:author="Kristin Jacobsen" w:date="2018-08-15T09:42:00Z">
              <w:r w:rsidR="00B517F3" w:rsidRPr="00BD06CB">
                <w:rPr>
                  <w:rFonts w:cs="Times New Roman"/>
                  <w:sz w:val="22"/>
                  <w:rPrChange w:id="200" w:author="Kristin Jacobsen" w:date="2018-08-21T08:19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t>assets</w:t>
              </w:r>
            </w:ins>
            <w:r w:rsidRPr="00BD06CB">
              <w:rPr>
                <w:rFonts w:cs="Times New Roman"/>
                <w:sz w:val="22"/>
                <w:rPrChange w:id="201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) Ask Mr. Ervin Magnus to listen with sympathy </w:t>
            </w:r>
            <w:ins w:id="202" w:author="Kristin Jacobsen" w:date="2018-08-15T09:42:00Z">
              <w:r w:rsidR="00B517F3" w:rsidRPr="00BD06CB">
                <w:rPr>
                  <w:rFonts w:cs="Times New Roman"/>
                  <w:sz w:val="22"/>
                  <w:rPrChange w:id="203" w:author="Kristin Jacobsen" w:date="2018-08-21T08:19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t xml:space="preserve">to </w:t>
              </w:r>
            </w:ins>
            <w:commentRangeStart w:id="204"/>
            <w:del w:id="205" w:author="Kristin Jacobsen" w:date="2018-08-15T09:41:00Z">
              <w:r w:rsidRPr="00BD06CB" w:rsidDel="00EC59C3">
                <w:rPr>
                  <w:rFonts w:cs="Times New Roman"/>
                  <w:sz w:val="22"/>
                  <w:rPrChange w:id="206" w:author="Kristin Jacobsen" w:date="2018-08-21T08:19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delText>about</w:delText>
              </w:r>
              <w:commentRangeEnd w:id="204"/>
              <w:r w:rsidR="001A3B34" w:rsidDel="00EC59C3">
                <w:rPr>
                  <w:rStyle w:val="CommentReference"/>
                  <w:lang w:val="en-GB"/>
                </w:rPr>
                <w:commentReference w:id="204"/>
              </w:r>
              <w:r w:rsidRPr="00BD06CB" w:rsidDel="00EC59C3">
                <w:rPr>
                  <w:rFonts w:cs="Times New Roman"/>
                  <w:sz w:val="22"/>
                  <w:rPrChange w:id="207" w:author="Kristin Jacobsen" w:date="2018-08-21T08:19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delText xml:space="preserve"> </w:delText>
              </w:r>
            </w:del>
            <w:ins w:id="208" w:author="Kristin Jacobsen" w:date="2018-08-15T09:41:00Z">
              <w:r w:rsidR="00EC59C3" w:rsidRPr="00BD06CB">
                <w:rPr>
                  <w:rFonts w:cs="Times New Roman"/>
                  <w:sz w:val="22"/>
                  <w:rPrChange w:id="209" w:author="Kristin Jacobsen" w:date="2018-08-21T08:19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t xml:space="preserve">this </w:t>
              </w:r>
            </w:ins>
            <w:r w:rsidRPr="00BD06CB">
              <w:rPr>
                <w:rFonts w:cs="Times New Roman"/>
                <w:sz w:val="22"/>
                <w:rPrChange w:id="210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my defense of the form of the book. </w:t>
            </w:r>
          </w:p>
          <w:p w14:paraId="4AD841BB" w14:textId="77777777" w:rsidR="008565C4" w:rsidRPr="00BD06CB" w:rsidRDefault="008565C4" w:rsidP="008565C4">
            <w:pPr>
              <w:rPr>
                <w:rFonts w:cs="Times New Roman"/>
                <w:sz w:val="22"/>
                <w:rPrChange w:id="211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655E9100" w14:textId="3FD7F847" w:rsidR="008565C4" w:rsidRPr="00BD06CB" w:rsidRDefault="00DC35BB" w:rsidP="008565C4">
            <w:pPr>
              <w:rPr>
                <w:rFonts w:cs="Times New Roman"/>
                <w:sz w:val="22"/>
                <w:rPrChange w:id="212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BD06CB">
              <w:rPr>
                <w:rFonts w:cs="Times New Roman"/>
                <w:sz w:val="22"/>
                <w:rPrChange w:id="213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                                           Your poor little friend</w:t>
            </w:r>
          </w:p>
          <w:p w14:paraId="33C17B87" w14:textId="71082E66" w:rsidR="008565C4" w:rsidRPr="00BD06CB" w:rsidRDefault="00DC35BB" w:rsidP="008565C4">
            <w:pPr>
              <w:rPr>
                <w:rFonts w:cs="Times New Roman"/>
                <w:sz w:val="22"/>
                <w:rPrChange w:id="214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BD06CB">
              <w:rPr>
                <w:rFonts w:cs="Times New Roman"/>
                <w:sz w:val="22"/>
                <w:rPrChange w:id="215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Lili </w:t>
            </w:r>
            <w:proofErr w:type="spellStart"/>
            <w:r w:rsidRPr="00BD06CB">
              <w:rPr>
                <w:rFonts w:cs="Times New Roman"/>
                <w:sz w:val="22"/>
                <w:rPrChange w:id="216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>Elvenes</w:t>
            </w:r>
            <w:proofErr w:type="spellEnd"/>
            <w:r w:rsidRPr="00BD06CB">
              <w:rPr>
                <w:rFonts w:cs="Times New Roman"/>
                <w:sz w:val="22"/>
                <w:rPrChange w:id="217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                       </w:t>
            </w:r>
            <w:r w:rsidR="00B76622" w:rsidRPr="00BD06CB">
              <w:rPr>
                <w:rFonts w:cs="Times New Roman"/>
                <w:sz w:val="22"/>
                <w:rPrChange w:id="218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A thousand kisses to </w:t>
            </w:r>
            <w:proofErr w:type="spellStart"/>
            <w:r w:rsidR="00B76622" w:rsidRPr="00BD06CB">
              <w:rPr>
                <w:rFonts w:cs="Times New Roman"/>
                <w:sz w:val="22"/>
                <w:rPrChange w:id="219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>Vibeke</w:t>
            </w:r>
            <w:proofErr w:type="spellEnd"/>
            <w:r w:rsidRPr="00BD06CB">
              <w:rPr>
                <w:rFonts w:cs="Times New Roman"/>
                <w:sz w:val="22"/>
                <w:rPrChange w:id="220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   </w:t>
            </w:r>
            <w:r w:rsidR="008565C4" w:rsidRPr="00BD06CB">
              <w:rPr>
                <w:rFonts w:cs="Times New Roman"/>
                <w:sz w:val="22"/>
                <w:rPrChange w:id="221" w:author="Kristin Jacobsen" w:date="2018-08-21T08:19:00Z">
                  <w:rPr>
                    <w:rFonts w:cs="Times New Roman"/>
                    <w:sz w:val="22"/>
                    <w:lang w:val="da-DK"/>
                  </w:rPr>
                </w:rPrChange>
              </w:rPr>
              <w:t>Lili</w:t>
            </w:r>
          </w:p>
          <w:p w14:paraId="20ACCC47" w14:textId="77777777" w:rsidR="008565C4" w:rsidRPr="0095027C" w:rsidRDefault="008565C4" w:rsidP="008565C4">
            <w:pPr>
              <w:rPr>
                <w:rFonts w:cs="Times New Roman"/>
                <w:sz w:val="22"/>
              </w:rPr>
            </w:pPr>
          </w:p>
          <w:p w14:paraId="669DEADB" w14:textId="508F1E52" w:rsidR="00A10829" w:rsidRPr="0095027C" w:rsidRDefault="00A10829" w:rsidP="008E07E4">
            <w:pPr>
              <w:rPr>
                <w:rFonts w:cs="Times New Roman"/>
                <w:sz w:val="22"/>
                <w:lang w:val="en-GB"/>
              </w:rPr>
            </w:pPr>
          </w:p>
        </w:tc>
      </w:tr>
    </w:tbl>
    <w:p w14:paraId="0143E32D" w14:textId="4CDFEB4D" w:rsidR="003D4143" w:rsidRPr="0095027C" w:rsidRDefault="003D4143" w:rsidP="008E07E4">
      <w:pPr>
        <w:rPr>
          <w:rFonts w:cs="Times New Roman"/>
          <w:sz w:val="22"/>
        </w:rPr>
      </w:pPr>
    </w:p>
    <w:sectPr w:rsidR="003D4143" w:rsidRPr="0095027C" w:rsidSect="008E07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138" w:right="1699" w:bottom="1008" w:left="1699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7" w:author="Marianne" w:date="2018-08-15T09:33:00Z" w:initials="M">
    <w:p w14:paraId="2126A7BF" w14:textId="77777777" w:rsidR="000D3776" w:rsidRDefault="000D3776">
      <w:pPr>
        <w:pStyle w:val="CommentText"/>
      </w:pPr>
      <w:r>
        <w:rPr>
          <w:rStyle w:val="CommentReference"/>
        </w:rPr>
        <w:annotationRef/>
      </w:r>
      <w:r>
        <w:t>This word is not included in the translation. It should probably be:</w:t>
      </w:r>
    </w:p>
    <w:p w14:paraId="69B815D9" w14:textId="77777777" w:rsidR="000D3776" w:rsidRDefault="000D3776">
      <w:pPr>
        <w:pStyle w:val="CommentText"/>
      </w:pPr>
      <w:r>
        <w:t xml:space="preserve">“He will then be called Hjalmar </w:t>
      </w:r>
      <w:proofErr w:type="spellStart"/>
      <w:r>
        <w:t>Hvide</w:t>
      </w:r>
      <w:proofErr w:type="spellEnd"/>
      <w:r>
        <w:t xml:space="preserve">.” </w:t>
      </w:r>
    </w:p>
    <w:p w14:paraId="73643DEB" w14:textId="0B9027DF" w:rsidR="000D3776" w:rsidRDefault="000D3776">
      <w:pPr>
        <w:pStyle w:val="CommentText"/>
      </w:pPr>
      <w:r>
        <w:t>(In consequence of the content of the previous sentence).</w:t>
      </w:r>
      <w:r w:rsidR="00E66EDA">
        <w:t xml:space="preserve"> CHANGE MADE</w:t>
      </w:r>
    </w:p>
  </w:comment>
  <w:comment w:id="101" w:author="Marianne" w:date="2018-08-15T09:36:00Z" w:initials="M">
    <w:p w14:paraId="69273178" w14:textId="4854F8A0" w:rsidR="0055289A" w:rsidRDefault="0055289A">
      <w:pPr>
        <w:pStyle w:val="CommentText"/>
      </w:pPr>
      <w:r>
        <w:rPr>
          <w:rStyle w:val="CommentReference"/>
        </w:rPr>
        <w:annotationRef/>
      </w:r>
      <w:r>
        <w:t xml:space="preserve">this is not necessarily a home but a legal term including everything they own. </w:t>
      </w:r>
      <w:r w:rsidR="00343597">
        <w:t xml:space="preserve">Perhaps it can be translated as </w:t>
      </w:r>
      <w:r w:rsidR="00A1681D">
        <w:t xml:space="preserve">“common </w:t>
      </w:r>
      <w:r w:rsidR="00B773F1">
        <w:t>estate”?</w:t>
      </w:r>
      <w:r w:rsidR="00056656">
        <w:t xml:space="preserve"> CHANGE MADE</w:t>
      </w:r>
    </w:p>
  </w:comment>
  <w:comment w:id="115" w:author="Marianne" w:date="2018-08-15T09:40:00Z" w:initials="M">
    <w:p w14:paraId="5D3506EC" w14:textId="7CA2D052" w:rsidR="00A87766" w:rsidRDefault="00A87766">
      <w:pPr>
        <w:pStyle w:val="CommentText"/>
      </w:pPr>
      <w:r>
        <w:rPr>
          <w:rStyle w:val="CommentReference"/>
        </w:rPr>
        <w:annotationRef/>
      </w:r>
      <w:r>
        <w:t>I think this should be included in the translation: “… it has been important to me …”</w:t>
      </w:r>
      <w:r w:rsidR="003B59A0">
        <w:t xml:space="preserve"> CHANGE MADE</w:t>
      </w:r>
    </w:p>
  </w:comment>
  <w:comment w:id="116" w:author="Marianne" w:date="2018-08-15T09:40:00Z" w:initials="M">
    <w:p w14:paraId="32A8E450" w14:textId="1DC2C163" w:rsidR="00A87766" w:rsidRDefault="00A87766">
      <w:pPr>
        <w:pStyle w:val="CommentText"/>
      </w:pPr>
      <w:r>
        <w:rPr>
          <w:rStyle w:val="CommentReference"/>
        </w:rPr>
        <w:annotationRef/>
      </w:r>
      <w:r>
        <w:t>This word normally means knowledge. In the translation it says life.</w:t>
      </w:r>
      <w:r w:rsidR="0058437D">
        <w:t xml:space="preserve"> CHANGE MADE</w:t>
      </w:r>
    </w:p>
  </w:comment>
  <w:comment w:id="118" w:author="Marianne" w:date="2018-08-15T09:41:00Z" w:initials="M">
    <w:p w14:paraId="0203D93B" w14:textId="77777777" w:rsidR="001A3770" w:rsidRDefault="001A3770">
      <w:pPr>
        <w:pStyle w:val="CommentText"/>
      </w:pPr>
      <w:r>
        <w:rPr>
          <w:rStyle w:val="CommentReference"/>
        </w:rPr>
        <w:annotationRef/>
      </w:r>
      <w:r>
        <w:t>This word is</w:t>
      </w:r>
      <w:bookmarkStart w:id="119" w:name="_GoBack"/>
      <w:bookmarkEnd w:id="119"/>
      <w:r>
        <w:t xml:space="preserve"> not included in the translation. Perhaps:</w:t>
      </w:r>
    </w:p>
    <w:p w14:paraId="7B44A504" w14:textId="06971629" w:rsidR="001A3770" w:rsidRDefault="001A3770">
      <w:pPr>
        <w:pStyle w:val="CommentText"/>
      </w:pPr>
      <w:r>
        <w:t>“… listen with sympathy to this my defence</w:t>
      </w:r>
      <w:r w:rsidR="009A5297">
        <w:t xml:space="preserve"> of</w:t>
      </w:r>
      <w:r>
        <w:t xml:space="preserve"> …”</w:t>
      </w:r>
      <w:r w:rsidR="0009292E">
        <w:t xml:space="preserve"> CHANGE MADE</w:t>
      </w:r>
    </w:p>
  </w:comment>
  <w:comment w:id="134" w:author="Marianne" w:date="2018-08-15T09:32:00Z" w:initials="M">
    <w:p w14:paraId="4F34DB88" w14:textId="5E96EA0E" w:rsidR="00B73509" w:rsidRDefault="00B73509">
      <w:pPr>
        <w:pStyle w:val="CommentText"/>
      </w:pPr>
      <w:r>
        <w:rPr>
          <w:rStyle w:val="CommentReference"/>
        </w:rPr>
        <w:annotationRef/>
      </w:r>
      <w:r>
        <w:t>Perhaps it would be possible to translate this a bit more f</w:t>
      </w:r>
      <w:r w:rsidR="00A1681D">
        <w:t>r</w:t>
      </w:r>
      <w:r>
        <w:t>eely:</w:t>
      </w:r>
    </w:p>
    <w:p w14:paraId="4DD76475" w14:textId="5E9E0B8D" w:rsidR="00B73509" w:rsidRDefault="00962CB2">
      <w:pPr>
        <w:pStyle w:val="CommentText"/>
      </w:pPr>
      <w:r>
        <w:t xml:space="preserve">It is with regret that I </w:t>
      </w:r>
      <w:r w:rsidR="0070726C">
        <w:t>wi</w:t>
      </w:r>
      <w:r>
        <w:t>ll comply with your wish and change the name of the hero.</w:t>
      </w:r>
    </w:p>
    <w:p w14:paraId="702E12B6" w14:textId="77777777" w:rsidR="00A1681D" w:rsidRDefault="00A1681D">
      <w:pPr>
        <w:pStyle w:val="CommentText"/>
      </w:pPr>
    </w:p>
    <w:p w14:paraId="66DAA8C2" w14:textId="71DFC8EA" w:rsidR="0070726C" w:rsidRDefault="0070726C">
      <w:pPr>
        <w:pStyle w:val="CommentText"/>
      </w:pPr>
      <w:r>
        <w:t>I believe this is still accurate.</w:t>
      </w:r>
      <w:r w:rsidR="00DE670A">
        <w:t xml:space="preserve"> CHANGE MADE</w:t>
      </w:r>
    </w:p>
  </w:comment>
  <w:comment w:id="141" w:author="Marianne" w:date="2018-08-15T09:36:00Z" w:initials="M">
    <w:p w14:paraId="5C57E6EF" w14:textId="26FF3144" w:rsidR="00AB668F" w:rsidRDefault="00AB668F">
      <w:pPr>
        <w:pStyle w:val="CommentText"/>
      </w:pPr>
      <w:r>
        <w:rPr>
          <w:rStyle w:val="CommentReference"/>
        </w:rPr>
        <w:annotationRef/>
      </w:r>
      <w:r>
        <w:t xml:space="preserve">Should this be </w:t>
      </w:r>
      <w:proofErr w:type="spellStart"/>
      <w:r>
        <w:t>Poul</w:t>
      </w:r>
      <w:proofErr w:type="spellEnd"/>
      <w:r>
        <w:t xml:space="preserve"> as in the Danish text?</w:t>
      </w:r>
      <w:r w:rsidR="00056656">
        <w:t xml:space="preserve"> CHANGE MADE</w:t>
      </w:r>
    </w:p>
  </w:comment>
  <w:comment w:id="144" w:author="Marianne" w:date="2018-08-15T09:36:00Z" w:initials="M">
    <w:p w14:paraId="1B1CE3BA" w14:textId="2711D5BF" w:rsidR="00AB668F" w:rsidRDefault="00AB668F">
      <w:pPr>
        <w:pStyle w:val="CommentText"/>
      </w:pPr>
      <w:r>
        <w:rPr>
          <w:rStyle w:val="CommentReference"/>
        </w:rPr>
        <w:annotationRef/>
      </w:r>
      <w:proofErr w:type="spellStart"/>
      <w:r>
        <w:t>Poul</w:t>
      </w:r>
      <w:proofErr w:type="spellEnd"/>
      <w:r>
        <w:t>?</w:t>
      </w:r>
      <w:r w:rsidR="00056656">
        <w:t xml:space="preserve"> CHANGE MADE</w:t>
      </w:r>
    </w:p>
  </w:comment>
  <w:comment w:id="159" w:author="Marianne" w:date="2018-08-15T09:38:00Z" w:initials="M">
    <w:p w14:paraId="29CD39D7" w14:textId="3EECB3DC" w:rsidR="00414981" w:rsidRDefault="00414981">
      <w:pPr>
        <w:pStyle w:val="CommentText"/>
      </w:pPr>
      <w:r>
        <w:rPr>
          <w:rStyle w:val="CommentReference"/>
        </w:rPr>
        <w:annotationRef/>
      </w:r>
      <w:r>
        <w:t>The tense is: who has become a girl</w:t>
      </w:r>
      <w:r w:rsidR="00252BF1">
        <w:t xml:space="preserve"> CHANGE MADE</w:t>
      </w:r>
    </w:p>
  </w:comment>
  <w:comment w:id="169" w:author="Marianne" w:date="2018-08-15T09:38:00Z" w:initials="M">
    <w:p w14:paraId="6DA2CB61" w14:textId="2F7954DF" w:rsidR="00245490" w:rsidRPr="00245490" w:rsidRDefault="00245490">
      <w:pPr>
        <w:pStyle w:val="CommentText"/>
      </w:pPr>
      <w:r>
        <w:rPr>
          <w:rStyle w:val="CommentReference"/>
        </w:rPr>
        <w:annotationRef/>
      </w:r>
      <w:r>
        <w:t xml:space="preserve">“the two” is a sufficient translation of </w:t>
      </w:r>
      <w:r>
        <w:rPr>
          <w:i/>
        </w:rPr>
        <w:t xml:space="preserve">de to </w:t>
      </w:r>
      <w:r>
        <w:t xml:space="preserve">(Andreas </w:t>
      </w:r>
      <w:proofErr w:type="spellStart"/>
      <w:r>
        <w:t>og</w:t>
      </w:r>
      <w:proofErr w:type="spellEnd"/>
      <w:r>
        <w:t xml:space="preserve"> Lili). </w:t>
      </w:r>
      <w:r w:rsidR="009B1C45">
        <w:t>CHANGE MADE</w:t>
      </w:r>
    </w:p>
  </w:comment>
  <w:comment w:id="196" w:author="Marianne" w:date="2018-08-15T09:42:00Z" w:initials="M">
    <w:p w14:paraId="69A65775" w14:textId="32425ACB" w:rsidR="00C83C43" w:rsidRPr="00C83C43" w:rsidRDefault="00C83C43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i/>
        </w:rPr>
        <w:t>Aktiverne</w:t>
      </w:r>
      <w:proofErr w:type="spellEnd"/>
      <w:r>
        <w:t xml:space="preserve"> in the Danish text mean “the assets” (of the common estate, I suppose).</w:t>
      </w:r>
      <w:r w:rsidR="00B517F3">
        <w:t xml:space="preserve"> CHANGE MADE</w:t>
      </w:r>
    </w:p>
  </w:comment>
  <w:comment w:id="204" w:author="Marianne" w:date="2018-08-15T09:43:00Z" w:initials="M">
    <w:p w14:paraId="0A92FD87" w14:textId="63445000" w:rsidR="001A3B34" w:rsidRDefault="001A3B34">
      <w:pPr>
        <w:pStyle w:val="CommentText"/>
      </w:pPr>
      <w:r>
        <w:rPr>
          <w:rStyle w:val="CommentReference"/>
        </w:rPr>
        <w:annotationRef/>
      </w:r>
      <w:r>
        <w:t>Shouldn’t the preposition be “to” in English?</w:t>
      </w:r>
      <w:r w:rsidR="00B517F3">
        <w:t xml:space="preserve"> CHANGE MADE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643DEB" w15:done="0"/>
  <w15:commentEx w15:paraId="69273178" w15:done="0"/>
  <w15:commentEx w15:paraId="5D3506EC" w15:done="0"/>
  <w15:commentEx w15:paraId="32A8E450" w15:done="0"/>
  <w15:commentEx w15:paraId="7B44A504" w15:done="0"/>
  <w15:commentEx w15:paraId="66DAA8C2" w15:done="0"/>
  <w15:commentEx w15:paraId="5C57E6EF" w15:done="0"/>
  <w15:commentEx w15:paraId="1B1CE3BA" w15:done="0"/>
  <w15:commentEx w15:paraId="29CD39D7" w15:done="0"/>
  <w15:commentEx w15:paraId="6DA2CB61" w15:done="0"/>
  <w15:commentEx w15:paraId="69A65775" w15:done="0"/>
  <w15:commentEx w15:paraId="0A92FD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643DEB" w16cid:durableId="1EFF7901"/>
  <w16cid:commentId w16cid:paraId="69273178" w16cid:durableId="1EFF7AD0"/>
  <w16cid:commentId w16cid:paraId="5D3506EC" w16cid:durableId="1EFF7CD5"/>
  <w16cid:commentId w16cid:paraId="32A8E450" w16cid:durableId="1EFF7D0F"/>
  <w16cid:commentId w16cid:paraId="7B44A504" w16cid:durableId="1EFF7E23"/>
  <w16cid:commentId w16cid:paraId="66DAA8C2" w16cid:durableId="1EFF7887"/>
  <w16cid:commentId w16cid:paraId="5C57E6EF" w16cid:durableId="1EFF7A44"/>
  <w16cid:commentId w16cid:paraId="1B1CE3BA" w16cid:durableId="1EFF7A5B"/>
  <w16cid:commentId w16cid:paraId="29CD39D7" w16cid:durableId="1EFF7BDB"/>
  <w16cid:commentId w16cid:paraId="6DA2CB61" w16cid:durableId="1EFF7C44"/>
  <w16cid:commentId w16cid:paraId="69A65775" w16cid:durableId="1EFF7DA9"/>
  <w16cid:commentId w16cid:paraId="0A92FD87" w16cid:durableId="1EFF7D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8F4F5" w14:textId="77777777" w:rsidR="00F56520" w:rsidRDefault="00F56520" w:rsidP="00610CA0">
      <w:pPr>
        <w:spacing w:line="240" w:lineRule="auto"/>
      </w:pPr>
      <w:r>
        <w:separator/>
      </w:r>
    </w:p>
  </w:endnote>
  <w:endnote w:type="continuationSeparator" w:id="0">
    <w:p w14:paraId="6407C75A" w14:textId="77777777" w:rsidR="00F56520" w:rsidRDefault="00F56520" w:rsidP="00610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57CB4" w14:textId="77777777" w:rsidR="001B626F" w:rsidRDefault="001B62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45C83" w14:textId="77777777" w:rsidR="001B626F" w:rsidRDefault="001B62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E7C16" w14:textId="77777777" w:rsidR="001B626F" w:rsidRDefault="001B6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64936" w14:textId="77777777" w:rsidR="00F56520" w:rsidRDefault="00F56520" w:rsidP="00610CA0">
      <w:pPr>
        <w:spacing w:line="240" w:lineRule="auto"/>
      </w:pPr>
      <w:r>
        <w:separator/>
      </w:r>
    </w:p>
  </w:footnote>
  <w:footnote w:type="continuationSeparator" w:id="0">
    <w:p w14:paraId="27E2619E" w14:textId="77777777" w:rsidR="00F56520" w:rsidRDefault="00F56520" w:rsidP="00610CA0">
      <w:pPr>
        <w:spacing w:line="240" w:lineRule="auto"/>
      </w:pPr>
      <w:r>
        <w:continuationSeparator/>
      </w:r>
    </w:p>
  </w:footnote>
  <w:footnote w:id="1">
    <w:p w14:paraId="30A66803" w14:textId="4483C345" w:rsidR="0071252E" w:rsidRDefault="007125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C021D">
        <w:rPr>
          <w:sz w:val="20"/>
          <w:szCs w:val="20"/>
        </w:rPr>
        <w:t xml:space="preserve">Sometimes Lili writes </w:t>
      </w:r>
      <w:proofErr w:type="spellStart"/>
      <w:r w:rsidRPr="004C021D">
        <w:rPr>
          <w:sz w:val="20"/>
          <w:szCs w:val="20"/>
        </w:rPr>
        <w:t>Poul</w:t>
      </w:r>
      <w:proofErr w:type="spellEnd"/>
      <w:r w:rsidRPr="004C021D">
        <w:rPr>
          <w:sz w:val="20"/>
          <w:szCs w:val="20"/>
        </w:rPr>
        <w:t xml:space="preserve"> and sometimes Paul, but the correct form of the name is </w:t>
      </w:r>
      <w:proofErr w:type="spellStart"/>
      <w:r w:rsidRPr="004C021D">
        <w:rPr>
          <w:sz w:val="20"/>
          <w:szCs w:val="20"/>
        </w:rPr>
        <w:t>Poul</w:t>
      </w:r>
      <w:proofErr w:type="spellEnd"/>
      <w:r w:rsidRPr="004C021D">
        <w:rPr>
          <w:sz w:val="20"/>
          <w:szCs w:val="20"/>
        </w:rPr>
        <w:t>.</w:t>
      </w:r>
    </w:p>
  </w:footnote>
  <w:footnote w:id="2">
    <w:p w14:paraId="4A1820D5" w14:textId="11BD068F" w:rsidR="0071252E" w:rsidRPr="00803D92" w:rsidRDefault="0071252E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 xml:space="preserve">The word could also be </w:t>
      </w:r>
      <w:proofErr w:type="spellStart"/>
      <w:r>
        <w:rPr>
          <w:sz w:val="20"/>
          <w:szCs w:val="20"/>
        </w:rPr>
        <w:t>Guben</w:t>
      </w:r>
      <w:proofErr w:type="spellEnd"/>
      <w:r>
        <w:rPr>
          <w:sz w:val="20"/>
          <w:szCs w:val="20"/>
        </w:rPr>
        <w:t>.</w:t>
      </w:r>
    </w:p>
  </w:footnote>
  <w:footnote w:id="3">
    <w:p w14:paraId="310831FC" w14:textId="44FCA6C8" w:rsidR="0071252E" w:rsidRDefault="007125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>The name</w:t>
      </w:r>
      <w:r w:rsidRPr="00803D92">
        <w:rPr>
          <w:sz w:val="20"/>
          <w:szCs w:val="20"/>
        </w:rPr>
        <w:t xml:space="preserve"> should be Erwin Magnus.</w:t>
      </w:r>
    </w:p>
  </w:footnote>
  <w:footnote w:id="4">
    <w:p w14:paraId="552F0576" w14:textId="29095633" w:rsidR="00C13C34" w:rsidRPr="00C13C34" w:rsidRDefault="00C13C34">
      <w:pPr>
        <w:pStyle w:val="FootnoteText"/>
        <w:rPr>
          <w:sz w:val="20"/>
          <w:szCs w:val="20"/>
          <w:rPrChange w:id="103" w:author="Kristin Jacobsen" w:date="2018-11-04T15:12:00Z">
            <w:rPr/>
          </w:rPrChange>
        </w:rPr>
      </w:pPr>
      <w:ins w:id="104" w:author="Kristin Jacobsen" w:date="2018-11-04T15:12:00Z">
        <w:r>
          <w:rPr>
            <w:rStyle w:val="FootnoteReference"/>
          </w:rPr>
          <w:footnoteRef/>
        </w:r>
        <w:r>
          <w:t xml:space="preserve"> </w:t>
        </w:r>
        <w:r>
          <w:rPr>
            <w:sz w:val="20"/>
            <w:szCs w:val="20"/>
          </w:rPr>
          <w:t xml:space="preserve">In modern Danish, the word would be </w:t>
        </w:r>
        <w:proofErr w:type="spellStart"/>
        <w:r>
          <w:rPr>
            <w:sz w:val="20"/>
            <w:szCs w:val="20"/>
          </w:rPr>
          <w:t>blevet</w:t>
        </w:r>
        <w:proofErr w:type="spellEnd"/>
        <w:r>
          <w:rPr>
            <w:sz w:val="20"/>
            <w:szCs w:val="20"/>
          </w:rPr>
          <w:t xml:space="preserve">. </w:t>
        </w:r>
      </w:ins>
    </w:p>
  </w:footnote>
  <w:footnote w:id="5">
    <w:p w14:paraId="13CB5684" w14:textId="465E3E15" w:rsidR="0071252E" w:rsidRDefault="007125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6F3D">
        <w:rPr>
          <w:sz w:val="20"/>
          <w:szCs w:val="20"/>
        </w:rPr>
        <w:t>L</w:t>
      </w:r>
      <w:r w:rsidRPr="00BD06CB">
        <w:rPr>
          <w:sz w:val="20"/>
          <w:szCs w:val="20"/>
          <w:rPrChange w:id="105" w:author="Kristin Jacobsen" w:date="2018-08-21T08:19:00Z">
            <w:rPr>
              <w:sz w:val="20"/>
              <w:szCs w:val="20"/>
              <w:lang w:val="da-DK"/>
            </w:rPr>
          </w:rPrChange>
        </w:rPr>
        <w:t>iterally</w:t>
      </w:r>
      <w:r w:rsidR="00A973B6" w:rsidRPr="00BD06CB">
        <w:rPr>
          <w:sz w:val="20"/>
          <w:szCs w:val="20"/>
          <w:rPrChange w:id="106" w:author="Kristin Jacobsen" w:date="2018-08-21T08:19:00Z">
            <w:rPr>
              <w:sz w:val="20"/>
              <w:szCs w:val="20"/>
              <w:lang w:val="da-DK"/>
            </w:rPr>
          </w:rPrChange>
        </w:rPr>
        <w:t>,</w:t>
      </w:r>
      <w:r w:rsidRPr="00BD06CB">
        <w:rPr>
          <w:sz w:val="20"/>
          <w:szCs w:val="20"/>
          <w:rPrChange w:id="107" w:author="Kristin Jacobsen" w:date="2018-08-21T08:19:00Z">
            <w:rPr>
              <w:sz w:val="20"/>
              <w:szCs w:val="20"/>
              <w:lang w:val="da-DK"/>
            </w:rPr>
          </w:rPrChange>
        </w:rPr>
        <w:t xml:space="preserve"> </w:t>
      </w:r>
      <w:proofErr w:type="spellStart"/>
      <w:ins w:id="108" w:author="Marianne" w:date="2018-07-22T21:35:00Z">
        <w:r w:rsidR="00941F12" w:rsidRPr="00BD06CB">
          <w:rPr>
            <w:sz w:val="20"/>
            <w:szCs w:val="20"/>
            <w:rPrChange w:id="109" w:author="Kristin Jacobsen" w:date="2018-08-21T08:19:00Z">
              <w:rPr>
                <w:sz w:val="20"/>
                <w:szCs w:val="20"/>
                <w:lang w:val="da-DK"/>
              </w:rPr>
            </w:rPrChange>
          </w:rPr>
          <w:t>fælles</w:t>
        </w:r>
        <w:proofErr w:type="spellEnd"/>
        <w:r w:rsidR="00941F12" w:rsidRPr="00BD06CB">
          <w:rPr>
            <w:sz w:val="20"/>
            <w:szCs w:val="20"/>
            <w:rPrChange w:id="110" w:author="Kristin Jacobsen" w:date="2018-08-21T08:19:00Z">
              <w:rPr>
                <w:sz w:val="20"/>
                <w:szCs w:val="20"/>
                <w:lang w:val="da-DK"/>
              </w:rPr>
            </w:rPrChange>
          </w:rPr>
          <w:t xml:space="preserve"> </w:t>
        </w:r>
      </w:ins>
      <w:proofErr w:type="spellStart"/>
      <w:r w:rsidR="002E72FD" w:rsidRPr="00BD06CB">
        <w:rPr>
          <w:sz w:val="20"/>
          <w:szCs w:val="20"/>
          <w:rPrChange w:id="111" w:author="Kristin Jacobsen" w:date="2018-08-21T08:19:00Z">
            <w:rPr>
              <w:sz w:val="20"/>
              <w:szCs w:val="20"/>
              <w:lang w:val="da-DK"/>
            </w:rPr>
          </w:rPrChange>
        </w:rPr>
        <w:t>skibbrud</w:t>
      </w:r>
      <w:proofErr w:type="spellEnd"/>
      <w:r w:rsidR="002E72FD" w:rsidRPr="00BD06CB">
        <w:rPr>
          <w:sz w:val="20"/>
          <w:szCs w:val="20"/>
          <w:rPrChange w:id="112" w:author="Kristin Jacobsen" w:date="2018-08-21T08:19:00Z">
            <w:rPr>
              <w:sz w:val="20"/>
              <w:szCs w:val="20"/>
              <w:lang w:val="da-DK"/>
            </w:rPr>
          </w:rPrChange>
        </w:rPr>
        <w:t xml:space="preserve"> means</w:t>
      </w:r>
      <w:r w:rsidRPr="00BD06CB">
        <w:rPr>
          <w:sz w:val="20"/>
          <w:szCs w:val="20"/>
          <w:rPrChange w:id="113" w:author="Kristin Jacobsen" w:date="2018-08-21T08:19:00Z">
            <w:rPr>
              <w:sz w:val="20"/>
              <w:szCs w:val="20"/>
              <w:lang w:val="da-DK"/>
            </w:rPr>
          </w:rPrChange>
        </w:rPr>
        <w:t xml:space="preserve"> common shipwreck.</w:t>
      </w:r>
      <w:r w:rsidRPr="00BD06CB">
        <w:rPr>
          <w:sz w:val="22"/>
          <w:rPrChange w:id="114" w:author="Kristin Jacobsen" w:date="2018-08-21T08:19:00Z">
            <w:rPr>
              <w:sz w:val="22"/>
              <w:lang w:val="da-DK"/>
            </w:rPr>
          </w:rPrChange>
        </w:rPr>
        <w:t xml:space="preserve"> </w:t>
      </w:r>
    </w:p>
  </w:footnote>
  <w:footnote w:id="6">
    <w:p w14:paraId="779650E6" w14:textId="125D0A86" w:rsidR="0071252E" w:rsidRDefault="007125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E07E4">
        <w:rPr>
          <w:sz w:val="20"/>
          <w:szCs w:val="20"/>
        </w:rPr>
        <w:t>The name should be Erwin.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BB60" w14:textId="77777777" w:rsidR="001B626F" w:rsidRDefault="001B62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8FE1D" w14:textId="0B33C8E1" w:rsidR="001B626F" w:rsidRDefault="001B626F" w:rsidP="00610CA0">
    <w:pPr>
      <w:pStyle w:val="Header"/>
      <w:rPr>
        <w:rFonts w:cs="Times New Roman"/>
        <w:b/>
        <w:szCs w:val="24"/>
      </w:rPr>
    </w:pPr>
    <w:r>
      <w:rPr>
        <w:rFonts w:cs="Times New Roman"/>
        <w:b/>
        <w:szCs w:val="24"/>
      </w:rPr>
      <w:t>To:</w:t>
    </w:r>
    <w:r w:rsidR="0071252E" w:rsidRPr="00D808DA">
      <w:rPr>
        <w:rFonts w:cs="Times New Roman"/>
        <w:b/>
        <w:szCs w:val="24"/>
      </w:rPr>
      <w:t xml:space="preserve"> </w:t>
    </w:r>
    <w:proofErr w:type="spellStart"/>
    <w:r w:rsidR="0071252E" w:rsidRPr="00D808DA">
      <w:rPr>
        <w:b/>
        <w:szCs w:val="24"/>
      </w:rPr>
      <w:t>Poul</w:t>
    </w:r>
    <w:proofErr w:type="spellEnd"/>
    <w:r w:rsidR="0071252E" w:rsidRPr="00D808DA">
      <w:rPr>
        <w:b/>
        <w:szCs w:val="24"/>
      </w:rPr>
      <w:t xml:space="preserve"> Knudsen</w:t>
    </w:r>
    <w:r w:rsidR="0071252E" w:rsidRPr="00D808DA">
      <w:rPr>
        <w:rFonts w:cs="Times New Roman"/>
        <w:b/>
        <w:szCs w:val="24"/>
      </w:rPr>
      <w:t xml:space="preserve"> </w:t>
    </w:r>
  </w:p>
  <w:p w14:paraId="0FAB3C39" w14:textId="113B3462" w:rsidR="0071252E" w:rsidRPr="00D808DA" w:rsidRDefault="001B626F" w:rsidP="00610CA0">
    <w:pPr>
      <w:pStyle w:val="Header"/>
      <w:rPr>
        <w:rFonts w:cs="Times New Roman"/>
        <w:b/>
        <w:szCs w:val="24"/>
      </w:rPr>
    </w:pPr>
    <w:r>
      <w:rPr>
        <w:rFonts w:cs="Times New Roman"/>
        <w:b/>
        <w:szCs w:val="24"/>
      </w:rPr>
      <w:t xml:space="preserve">From: Lili Ilse </w:t>
    </w:r>
    <w:proofErr w:type="spellStart"/>
    <w:r>
      <w:rPr>
        <w:rFonts w:cs="Times New Roman"/>
        <w:b/>
        <w:szCs w:val="24"/>
      </w:rPr>
      <w:t>Elvenes</w:t>
    </w:r>
    <w:proofErr w:type="spellEnd"/>
    <w:r>
      <w:rPr>
        <w:rFonts w:cs="Times New Roman"/>
        <w:b/>
        <w:szCs w:val="24"/>
      </w:rPr>
      <w:t xml:space="preserve"> </w:t>
    </w:r>
    <w:r w:rsidR="0071252E" w:rsidRPr="00D808DA">
      <w:rPr>
        <w:rFonts w:cs="Times New Roman"/>
        <w:b/>
        <w:szCs w:val="24"/>
      </w:rPr>
      <w:t>(</w:t>
    </w:r>
    <w:r w:rsidR="00F96855">
      <w:rPr>
        <w:rFonts w:cs="Times New Roman"/>
        <w:b/>
        <w:szCs w:val="24"/>
      </w:rPr>
      <w:t>letter is in</w:t>
    </w:r>
    <w:r w:rsidR="0071252E" w:rsidRPr="00D808DA">
      <w:rPr>
        <w:rFonts w:cs="Times New Roman"/>
        <w:b/>
        <w:szCs w:val="24"/>
      </w:rPr>
      <w:t xml:space="preserve"> The Royal Library</w:t>
    </w:r>
    <w:r w:rsidR="0071252E">
      <w:rPr>
        <w:rFonts w:cs="Times New Roman"/>
        <w:b/>
        <w:szCs w:val="24"/>
      </w:rPr>
      <w:t>, Copenhagen</w:t>
    </w:r>
    <w:r w:rsidR="0071252E" w:rsidRPr="00D808DA">
      <w:rPr>
        <w:rFonts w:cs="Times New Roman"/>
        <w:b/>
        <w:szCs w:val="24"/>
      </w:rPr>
      <w:t>)</w:t>
    </w:r>
  </w:p>
  <w:p w14:paraId="115A5D46" w14:textId="77777777" w:rsidR="0071252E" w:rsidRDefault="007125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116B2" w14:textId="77777777" w:rsidR="001B626F" w:rsidRDefault="001B626F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istin Jacobsen">
    <w15:presenceInfo w15:providerId="Windows Live" w15:userId="a065d8ce93d0fa9e"/>
  </w15:person>
  <w15:person w15:author="Marianne">
    <w15:presenceInfo w15:providerId="None" w15:userId="Marian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829"/>
    <w:rsid w:val="00010567"/>
    <w:rsid w:val="0001096D"/>
    <w:rsid w:val="00036430"/>
    <w:rsid w:val="00056656"/>
    <w:rsid w:val="0009292E"/>
    <w:rsid w:val="000D3776"/>
    <w:rsid w:val="00140512"/>
    <w:rsid w:val="00170687"/>
    <w:rsid w:val="001A3770"/>
    <w:rsid w:val="001A3B34"/>
    <w:rsid w:val="001B626F"/>
    <w:rsid w:val="00222FA7"/>
    <w:rsid w:val="00245490"/>
    <w:rsid w:val="0024772D"/>
    <w:rsid w:val="00252BF1"/>
    <w:rsid w:val="002E72FD"/>
    <w:rsid w:val="002F082F"/>
    <w:rsid w:val="003161E8"/>
    <w:rsid w:val="00331C71"/>
    <w:rsid w:val="00343597"/>
    <w:rsid w:val="00397629"/>
    <w:rsid w:val="003B59A0"/>
    <w:rsid w:val="003D4143"/>
    <w:rsid w:val="004026D1"/>
    <w:rsid w:val="00414981"/>
    <w:rsid w:val="004743CA"/>
    <w:rsid w:val="00490F40"/>
    <w:rsid w:val="004C021D"/>
    <w:rsid w:val="00512D2D"/>
    <w:rsid w:val="0055289A"/>
    <w:rsid w:val="005579CA"/>
    <w:rsid w:val="0058437D"/>
    <w:rsid w:val="00610CA0"/>
    <w:rsid w:val="0069063A"/>
    <w:rsid w:val="006C2FCA"/>
    <w:rsid w:val="0070726C"/>
    <w:rsid w:val="0071252E"/>
    <w:rsid w:val="00757C76"/>
    <w:rsid w:val="00797CA5"/>
    <w:rsid w:val="007B43F0"/>
    <w:rsid w:val="007E6389"/>
    <w:rsid w:val="007E7206"/>
    <w:rsid w:val="00803D92"/>
    <w:rsid w:val="00827723"/>
    <w:rsid w:val="00836F3D"/>
    <w:rsid w:val="00840CC8"/>
    <w:rsid w:val="008565C4"/>
    <w:rsid w:val="008909E1"/>
    <w:rsid w:val="008E07E4"/>
    <w:rsid w:val="00941F12"/>
    <w:rsid w:val="00944A49"/>
    <w:rsid w:val="0095027C"/>
    <w:rsid w:val="00962CB2"/>
    <w:rsid w:val="009653D8"/>
    <w:rsid w:val="009A5297"/>
    <w:rsid w:val="009B1C45"/>
    <w:rsid w:val="00A0439A"/>
    <w:rsid w:val="00A10829"/>
    <w:rsid w:val="00A12073"/>
    <w:rsid w:val="00A1681D"/>
    <w:rsid w:val="00A75081"/>
    <w:rsid w:val="00A75AD3"/>
    <w:rsid w:val="00A84869"/>
    <w:rsid w:val="00A87766"/>
    <w:rsid w:val="00A92045"/>
    <w:rsid w:val="00A973B6"/>
    <w:rsid w:val="00AB668F"/>
    <w:rsid w:val="00B517F3"/>
    <w:rsid w:val="00B67A83"/>
    <w:rsid w:val="00B73509"/>
    <w:rsid w:val="00B76622"/>
    <w:rsid w:val="00B773F1"/>
    <w:rsid w:val="00BB4D1E"/>
    <w:rsid w:val="00BD06CB"/>
    <w:rsid w:val="00C120C3"/>
    <w:rsid w:val="00C13C34"/>
    <w:rsid w:val="00C35336"/>
    <w:rsid w:val="00C51124"/>
    <w:rsid w:val="00C83C43"/>
    <w:rsid w:val="00CB11B0"/>
    <w:rsid w:val="00CB7F93"/>
    <w:rsid w:val="00D16C79"/>
    <w:rsid w:val="00D808DA"/>
    <w:rsid w:val="00D82DE2"/>
    <w:rsid w:val="00DA53E5"/>
    <w:rsid w:val="00DC35BB"/>
    <w:rsid w:val="00DE670A"/>
    <w:rsid w:val="00E43BEB"/>
    <w:rsid w:val="00E445B3"/>
    <w:rsid w:val="00E61A54"/>
    <w:rsid w:val="00E66EDA"/>
    <w:rsid w:val="00E9114C"/>
    <w:rsid w:val="00EC2799"/>
    <w:rsid w:val="00EC59C3"/>
    <w:rsid w:val="00EF2CAE"/>
    <w:rsid w:val="00F027A0"/>
    <w:rsid w:val="00F51C90"/>
    <w:rsid w:val="00F56520"/>
    <w:rsid w:val="00F96855"/>
    <w:rsid w:val="00FA040E"/>
    <w:rsid w:val="00FD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B7E85"/>
  <w15:docId w15:val="{03FC0302-1995-EE40-91F3-7B54EE18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A54"/>
    <w:pPr>
      <w:spacing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8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5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5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54"/>
    <w:rPr>
      <w:rFonts w:ascii="Segoe U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FA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FA7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A0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4C021D"/>
    <w:pPr>
      <w:spacing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021D"/>
    <w:rPr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4C021D"/>
    <w:rPr>
      <w:vertAlign w:val="superscript"/>
    </w:rPr>
  </w:style>
  <w:style w:type="paragraph" w:styleId="Revision">
    <w:name w:val="Revision"/>
    <w:hidden/>
    <w:uiPriority w:val="99"/>
    <w:semiHidden/>
    <w:rsid w:val="00B517F3"/>
    <w:pPr>
      <w:spacing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8A62D-98C6-2B48-B73A-B2C50418B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758</Words>
  <Characters>4326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Ølholm</dc:creator>
  <cp:keywords/>
  <dc:description/>
  <cp:lastModifiedBy>Kristin Jacobsen</cp:lastModifiedBy>
  <cp:revision>13</cp:revision>
  <dcterms:created xsi:type="dcterms:W3CDTF">2018-08-15T14:32:00Z</dcterms:created>
  <dcterms:modified xsi:type="dcterms:W3CDTF">2018-11-04T21:15:00Z</dcterms:modified>
</cp:coreProperties>
</file>