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5C119A27" w:rsidR="00797CA5" w:rsidRPr="00ED29B0" w:rsidRDefault="00776D2B">
      <w:pPr>
        <w:rPr>
          <w:rFonts w:cs="Times New Roman"/>
          <w:szCs w:val="24"/>
        </w:rPr>
      </w:pPr>
      <w:r w:rsidRPr="00ED29B0">
        <w:rPr>
          <w:rFonts w:cs="Times New Roman"/>
          <w:szCs w:val="24"/>
        </w:rPr>
        <w:t xml:space="preserve">Translated by Kristin Jacobsen and </w:t>
      </w:r>
      <w:proofErr w:type="spellStart"/>
      <w:r w:rsidRPr="00ED29B0">
        <w:rPr>
          <w:rFonts w:cs="Times New Roman"/>
          <w:szCs w:val="24"/>
        </w:rPr>
        <w:t>Maiken</w:t>
      </w:r>
      <w:proofErr w:type="spellEnd"/>
      <w:r w:rsidRPr="00ED29B0">
        <w:rPr>
          <w:rFonts w:cs="Times New Roman"/>
          <w:szCs w:val="24"/>
        </w:rPr>
        <w:t xml:space="preserve"> Boysen, 11 April 2018.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1F711B" w14:paraId="5347B6FD" w14:textId="77777777" w:rsidTr="00A10829">
        <w:tc>
          <w:tcPr>
            <w:tcW w:w="6713" w:type="dxa"/>
          </w:tcPr>
          <w:p w14:paraId="5429722F" w14:textId="29CAEE1E" w:rsidR="00797CA5" w:rsidRPr="001F711B" w:rsidDel="00E6246E" w:rsidRDefault="00E6246E" w:rsidP="00797CA5">
            <w:pPr>
              <w:jc w:val="center"/>
              <w:outlineLvl w:val="0"/>
              <w:rPr>
                <w:del w:id="0" w:author="Kristin Jacobsen" w:date="2018-08-15T09:25:00Z"/>
                <w:rFonts w:cs="Times New Roman"/>
                <w:sz w:val="22"/>
                <w:lang w:val="da-DK"/>
              </w:rPr>
            </w:pPr>
            <w:ins w:id="1" w:author="Kristin Jacobsen" w:date="2018-08-15T09:25:00Z">
              <w:r w:rsidRPr="004D57B0">
                <w:rPr>
                  <w:rFonts w:cs="Times New Roman"/>
                  <w:sz w:val="22"/>
                  <w:rPrChange w:id="2" w:author="Kristin Jacobsen" w:date="2018-11-04T14:30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             </w:t>
              </w:r>
            </w:ins>
          </w:p>
          <w:p w14:paraId="2BEBD2D0" w14:textId="581B48F6" w:rsidR="002E0BC8" w:rsidRPr="001F711B" w:rsidRDefault="008562DB" w:rsidP="005E16FA">
            <w:pPr>
              <w:outlineLvl w:val="0"/>
              <w:rPr>
                <w:rFonts w:cs="Times New Roman"/>
                <w:sz w:val="22"/>
                <w:lang w:val="da-DK"/>
              </w:rPr>
            </w:pPr>
            <w:del w:id="3" w:author="Kristin Jacobsen" w:date="2018-08-15T09:25:00Z">
              <w:r w:rsidRPr="001F711B" w:rsidDel="00E6246E">
                <w:rPr>
                  <w:rFonts w:cs="Times New Roman"/>
                  <w:sz w:val="22"/>
                  <w:lang w:val="da-DK"/>
                </w:rPr>
                <w:delText xml:space="preserve">            </w:delText>
              </w:r>
            </w:del>
            <w:r w:rsidR="005E16FA" w:rsidRPr="001F711B">
              <w:rPr>
                <w:rFonts w:cs="Times New Roman"/>
                <w:sz w:val="22"/>
                <w:lang w:val="da-DK"/>
              </w:rPr>
              <w:t>25/12        1921</w:t>
            </w:r>
            <w:r w:rsidR="006D6DC3" w:rsidRPr="001F711B">
              <w:rPr>
                <w:rFonts w:cs="Times New Roman"/>
                <w:sz w:val="22"/>
                <w:lang w:val="da-DK"/>
              </w:rPr>
              <w:t>.</w:t>
            </w:r>
          </w:p>
          <w:p w14:paraId="629D70A7" w14:textId="77777777" w:rsidR="002E0BC8" w:rsidRPr="001F711B" w:rsidRDefault="002E0BC8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5A3A9E83" w14:textId="77777777" w:rsidR="005E16FA" w:rsidRPr="001F711B" w:rsidRDefault="005E16FA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               Far satte det store billede fra Versailles op i</w:t>
            </w:r>
          </w:p>
          <w:p w14:paraId="15DFF19E" w14:textId="5318DB62" w:rsidR="005E16FA" w:rsidRPr="001F711B" w:rsidRDefault="005E16FA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dag, det var </w:t>
            </w:r>
            <w:r w:rsidR="00C248AB" w:rsidRPr="001F711B">
              <w:rPr>
                <w:rFonts w:cs="Times New Roman"/>
                <w:sz w:val="22"/>
                <w:lang w:val="da-DK"/>
              </w:rPr>
              <w:t>sv</w:t>
            </w:r>
            <w:r w:rsidR="00DC4751" w:rsidRPr="001F711B">
              <w:rPr>
                <w:rFonts w:cs="Times New Roman"/>
                <w:sz w:val="22"/>
                <w:lang w:val="da-DK"/>
              </w:rPr>
              <w:t xml:space="preserve">ært at </w:t>
            </w:r>
            <w:proofErr w:type="spellStart"/>
            <w:r w:rsidR="00C248AB" w:rsidRPr="001F711B">
              <w:rPr>
                <w:rFonts w:cs="Times New Roman"/>
                <w:sz w:val="22"/>
                <w:lang w:val="da-DK"/>
              </w:rPr>
              <w:t>faa</w:t>
            </w:r>
            <w:proofErr w:type="spellEnd"/>
            <w:r w:rsidR="00D41270" w:rsidRPr="001F711B">
              <w:rPr>
                <w:rFonts w:cs="Times New Roman"/>
                <w:sz w:val="22"/>
                <w:lang w:val="da-DK"/>
              </w:rPr>
              <w:t xml:space="preserve"> sømmet i</w:t>
            </w:r>
            <w:r w:rsidR="00C248AB" w:rsidRPr="001F711B">
              <w:rPr>
                <w:rFonts w:cs="Times New Roman"/>
                <w:sz w:val="22"/>
                <w:lang w:val="da-DK"/>
              </w:rPr>
              <w:t>. O</w:t>
            </w:r>
            <w:r w:rsidR="00D41270" w:rsidRPr="001F711B">
              <w:rPr>
                <w:rFonts w:cs="Times New Roman"/>
                <w:sz w:val="22"/>
                <w:lang w:val="da-DK"/>
              </w:rPr>
              <w:t>nkel Einar</w:t>
            </w:r>
          </w:p>
          <w:p w14:paraId="0111456B" w14:textId="3F00368C" w:rsidR="00D41270" w:rsidRPr="001F711B" w:rsidRDefault="00C248AB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forgylder rammer</w:t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 og </w:t>
            </w:r>
            <w:r w:rsidR="006949B2" w:rsidRPr="001F711B">
              <w:rPr>
                <w:rFonts w:cs="Times New Roman"/>
                <w:sz w:val="22"/>
                <w:lang w:val="da-DK"/>
              </w:rPr>
              <w:t>tante</w:t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 Gerda læser en roman,</w:t>
            </w:r>
          </w:p>
          <w:p w14:paraId="33240818" w14:textId="75E5E241" w:rsidR="00D41270" w:rsidRPr="001F711B" w:rsidRDefault="00C248AB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commentRangeStart w:id="4"/>
            <w:r w:rsidRPr="001F711B">
              <w:rPr>
                <w:rFonts w:cs="Times New Roman"/>
                <w:sz w:val="22"/>
                <w:lang w:val="da-DK"/>
              </w:rPr>
              <w:t>”Paradis</w:t>
            </w:r>
            <w:r w:rsidR="00D41270" w:rsidRPr="001F711B">
              <w:rPr>
                <w:rFonts w:cs="Times New Roman"/>
                <w:sz w:val="22"/>
                <w:lang w:val="da-DK"/>
              </w:rPr>
              <w:t>fuglen” af Rung</w:t>
            </w:r>
            <w:commentRangeEnd w:id="4"/>
            <w:r w:rsidR="00392758">
              <w:rPr>
                <w:rStyle w:val="CommentReference"/>
                <w:lang w:val="en-GB"/>
              </w:rPr>
              <w:commentReference w:id="4"/>
            </w:r>
            <w:r w:rsidR="00D41270" w:rsidRPr="001F711B">
              <w:rPr>
                <w:rFonts w:cs="Times New Roman"/>
                <w:sz w:val="22"/>
                <w:lang w:val="da-DK"/>
              </w:rPr>
              <w:t>,</w:t>
            </w:r>
            <w:ins w:id="5" w:author="Kristin Jacobsen" w:date="2018-08-15T09:20:00Z">
              <w:r w:rsidR="00E6246E">
                <w:rPr>
                  <w:rStyle w:val="FootnoteReference"/>
                  <w:rFonts w:cs="Times New Roman"/>
                  <w:sz w:val="22"/>
                  <w:lang w:val="da-DK"/>
                </w:rPr>
                <w:footnoteReference w:id="1"/>
              </w:r>
            </w:ins>
            <w:r w:rsidR="00D41270" w:rsidRPr="001F711B">
              <w:rPr>
                <w:rFonts w:cs="Times New Roman"/>
                <w:sz w:val="22"/>
                <w:lang w:val="da-DK"/>
              </w:rPr>
              <w:t xml:space="preserve"> og siger at den er skrevet</w:t>
            </w:r>
          </w:p>
          <w:p w14:paraId="7A1EDF5B" w14:textId="2EF08ABD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proofErr w:type="spellStart"/>
            <w:r w:rsidRPr="001F711B">
              <w:rPr>
                <w:rFonts w:cs="Times New Roman"/>
                <w:sz w:val="22"/>
                <w:lang w:val="da-DK"/>
              </w:rPr>
              <w:t>stakato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og er for det meste beskrivelser fra det</w:t>
            </w:r>
          </w:p>
          <w:p w14:paraId="5D074582" w14:textId="4966CE20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gamle København – Hjalp onkel </w:t>
            </w:r>
            <w:r w:rsidR="00C248AB" w:rsidRPr="001F711B">
              <w:rPr>
                <w:rFonts w:cs="Times New Roman"/>
                <w:sz w:val="22"/>
                <w:lang w:val="da-DK"/>
              </w:rPr>
              <w:t xml:space="preserve">Einar </w:t>
            </w:r>
            <w:r w:rsidRPr="001F711B">
              <w:rPr>
                <w:rFonts w:cs="Times New Roman"/>
                <w:sz w:val="22"/>
                <w:lang w:val="da-DK"/>
              </w:rPr>
              <w:t>med at lave</w:t>
            </w:r>
          </w:p>
          <w:p w14:paraId="755BB67B" w14:textId="0FEE2DD7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sine </w:t>
            </w:r>
            <w:r w:rsidR="007D5F6B">
              <w:rPr>
                <w:rFonts w:cs="Times New Roman"/>
                <w:sz w:val="22"/>
                <w:lang w:val="da-DK"/>
              </w:rPr>
              <w:t>”</w:t>
            </w:r>
            <w:r w:rsidR="007D5F6B" w:rsidRPr="007D5F6B">
              <w:rPr>
                <w:rFonts w:cs="Times New Roman"/>
                <w:sz w:val="22"/>
                <w:lang w:val="da-DK"/>
              </w:rPr>
              <w:t>m</w:t>
            </w:r>
            <w:r w:rsidR="007D5F6B" w:rsidRPr="004D57B0">
              <w:rPr>
                <w:rFonts w:cs="Times New Roman"/>
                <w:sz w:val="22"/>
                <w:lang w:val="da-DK"/>
                <w:rPrChange w:id="8" w:author="Kristin Jacobsen" w:date="2018-11-04T14:30:00Z">
                  <w:rPr>
                    <w:rFonts w:cs="Times New Roman"/>
                    <w:sz w:val="22"/>
                  </w:rPr>
                </w:rPrChange>
              </w:rPr>
              <w:t>inustøvler</w:t>
            </w:r>
            <w:r w:rsidR="00C248AB" w:rsidRPr="001F711B">
              <w:rPr>
                <w:rFonts w:cs="Times New Roman"/>
                <w:sz w:val="22"/>
                <w:lang w:val="da-DK"/>
              </w:rPr>
              <w:t>”.</w:t>
            </w:r>
            <w:r w:rsidR="007D5F6B">
              <w:rPr>
                <w:rStyle w:val="FootnoteReference"/>
                <w:rFonts w:cs="Times New Roman"/>
                <w:sz w:val="22"/>
                <w:lang w:val="da-DK"/>
              </w:rPr>
              <w:footnoteReference w:id="2"/>
            </w:r>
            <w:r w:rsidR="00C248AB" w:rsidRPr="001F711B">
              <w:rPr>
                <w:rFonts w:cs="Times New Roman"/>
                <w:sz w:val="22"/>
                <w:lang w:val="da-DK"/>
              </w:rPr>
              <w:t xml:space="preserve">   Det sn</w:t>
            </w:r>
            <w:r w:rsidRPr="001F711B">
              <w:rPr>
                <w:rFonts w:cs="Times New Roman"/>
                <w:sz w:val="22"/>
                <w:lang w:val="da-DK"/>
              </w:rPr>
              <w:t>eede om eftermiddagen.</w:t>
            </w:r>
          </w:p>
          <w:p w14:paraId="3FF67778" w14:textId="13C9EF64" w:rsidR="00D41270" w:rsidRPr="001F711B" w:rsidRDefault="00C248AB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Fader og onkel Einar spillede sk</w:t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ak, Einar tabte. </w:t>
            </w:r>
          </w:p>
          <w:p w14:paraId="7F30B0CC" w14:textId="77777777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0E9B21A5" w14:textId="2DFECDD6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28/12</w:t>
            </w:r>
            <w:r w:rsidR="006D6DC3" w:rsidRPr="001F711B">
              <w:rPr>
                <w:rFonts w:cs="Times New Roman"/>
                <w:sz w:val="22"/>
                <w:lang w:val="da-DK"/>
              </w:rPr>
              <w:t>.</w:t>
            </w:r>
            <w:r w:rsidRPr="001F711B">
              <w:rPr>
                <w:rFonts w:cs="Times New Roman"/>
                <w:sz w:val="22"/>
                <w:lang w:val="da-DK"/>
              </w:rPr>
              <w:t xml:space="preserve">       Onkel Einars fødselsdag.</w:t>
            </w:r>
          </w:p>
          <w:p w14:paraId="6B37E245" w14:textId="77777777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7367ED29" w14:textId="0206E64D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29/12</w:t>
            </w:r>
            <w:r w:rsidR="006D6DC3" w:rsidRPr="001F711B">
              <w:rPr>
                <w:rFonts w:cs="Times New Roman"/>
                <w:sz w:val="22"/>
                <w:lang w:val="da-DK"/>
              </w:rPr>
              <w:t>.</w:t>
            </w:r>
            <w:r w:rsidRPr="001F711B">
              <w:rPr>
                <w:rFonts w:cs="Times New Roman"/>
                <w:sz w:val="22"/>
                <w:lang w:val="da-DK"/>
              </w:rPr>
              <w:t xml:space="preserve">  </w:t>
            </w:r>
            <w:r w:rsidR="00307196" w:rsidRPr="001F711B">
              <w:rPr>
                <w:rFonts w:cs="Times New Roman"/>
                <w:sz w:val="22"/>
                <w:lang w:val="da-DK"/>
              </w:rPr>
              <w:t xml:space="preserve">     Tante Gerda, onkel Einar og</w:t>
            </w:r>
            <w:r w:rsidRPr="001F711B">
              <w:rPr>
                <w:rFonts w:cs="Times New Roman"/>
                <w:sz w:val="22"/>
                <w:lang w:val="da-DK"/>
              </w:rPr>
              <w:t xml:space="preserve"> fru Gottlieb kom=</w:t>
            </w:r>
          </w:p>
          <w:p w14:paraId="750243B7" w14:textId="212AD905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proofErr w:type="spellStart"/>
            <w:r w:rsidRPr="001F711B">
              <w:rPr>
                <w:rFonts w:cs="Times New Roman"/>
                <w:sz w:val="22"/>
                <w:lang w:val="da-DK"/>
              </w:rPr>
              <w:t>mer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til mi</w:t>
            </w:r>
            <w:r w:rsidR="001409BB" w:rsidRPr="001F711B">
              <w:rPr>
                <w:rFonts w:cs="Times New Roman"/>
                <w:sz w:val="22"/>
                <w:lang w:val="da-DK"/>
              </w:rPr>
              <w:t xml:space="preserve">ddag med hummer.    Else laver </w:t>
            </w:r>
            <w:proofErr w:type="spellStart"/>
            <w:r w:rsidR="001409BB" w:rsidRPr="001F711B">
              <w:rPr>
                <w:rFonts w:cs="Times New Roman"/>
                <w:sz w:val="22"/>
                <w:lang w:val="da-DK"/>
              </w:rPr>
              <w:t>m</w:t>
            </w:r>
            <w:r w:rsidRPr="001F711B">
              <w:rPr>
                <w:rFonts w:cs="Times New Roman"/>
                <w:sz w:val="22"/>
                <w:lang w:val="da-DK"/>
              </w:rPr>
              <w:t>ayonaise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>.</w:t>
            </w:r>
          </w:p>
          <w:p w14:paraId="1BC61307" w14:textId="68026DE3" w:rsidR="00D41270" w:rsidRPr="001F711B" w:rsidRDefault="001409BB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Moder var til middag</w:t>
            </w:r>
            <w:r w:rsidR="006507CF" w:rsidRPr="001F711B">
              <w:rPr>
                <w:rFonts w:cs="Times New Roman"/>
                <w:sz w:val="22"/>
                <w:lang w:val="da-DK"/>
              </w:rPr>
              <w:t xml:space="preserve"> en</w:t>
            </w:r>
            <w:r w:rsidR="00D41270" w:rsidRPr="001F711B">
              <w:rPr>
                <w:rFonts w:cs="Times New Roman"/>
                <w:sz w:val="22"/>
                <w:lang w:val="da-DK"/>
              </w:rPr>
              <w:t xml:space="preserve"> time om at spise sin</w:t>
            </w:r>
          </w:p>
          <w:p w14:paraId="3290CB8C" w14:textId="34C31658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portion.    </w:t>
            </w:r>
            <w:commentRangeStart w:id="9"/>
            <w:r w:rsidRPr="001F711B">
              <w:rPr>
                <w:rFonts w:cs="Times New Roman"/>
                <w:sz w:val="22"/>
                <w:lang w:val="da-DK"/>
              </w:rPr>
              <w:t xml:space="preserve">Så var der to </w:t>
            </w:r>
            <w:commentRangeEnd w:id="9"/>
            <w:r w:rsidR="00CF5D6B">
              <w:rPr>
                <w:rStyle w:val="CommentReference"/>
                <w:lang w:val="en-GB"/>
              </w:rPr>
              <w:commentReference w:id="9"/>
            </w:r>
            <w:r w:rsidRPr="001F711B">
              <w:rPr>
                <w:rFonts w:cs="Times New Roman"/>
                <w:sz w:val="22"/>
                <w:lang w:val="da-DK"/>
              </w:rPr>
              <w:t xml:space="preserve">slags oste, 1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råden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og en</w:t>
            </w:r>
          </w:p>
          <w:p w14:paraId="4748B19F" w14:textId="75872F27" w:rsidR="00D41270" w:rsidRPr="001F711B" w:rsidRDefault="00D41270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frisk  ,  </w:t>
            </w:r>
            <w:r w:rsidR="006D6DC3" w:rsidRPr="001F711B">
              <w:rPr>
                <w:rFonts w:cs="Times New Roman"/>
                <w:sz w:val="22"/>
                <w:lang w:val="da-DK"/>
              </w:rPr>
              <w:t xml:space="preserve">samt salat, </w:t>
            </w:r>
            <w:proofErr w:type="spellStart"/>
            <w:r w:rsidR="006D6DC3" w:rsidRPr="001F711B">
              <w:rPr>
                <w:rFonts w:cs="Times New Roman"/>
                <w:sz w:val="22"/>
                <w:lang w:val="da-DK"/>
              </w:rPr>
              <w:t>mayonaise</w:t>
            </w:r>
            <w:proofErr w:type="spellEnd"/>
            <w:r w:rsidR="006D6DC3" w:rsidRPr="001F711B">
              <w:rPr>
                <w:rFonts w:cs="Times New Roman"/>
                <w:sz w:val="22"/>
                <w:lang w:val="da-DK"/>
              </w:rPr>
              <w:t xml:space="preserve"> og </w:t>
            </w:r>
            <w:r w:rsidR="006D6DC3" w:rsidRPr="001F711B">
              <w:rPr>
                <w:rFonts w:cs="Times New Roman"/>
                <w:sz w:val="22"/>
                <w:u w:val="single"/>
                <w:lang w:val="da-DK"/>
              </w:rPr>
              <w:t>lagkage</w:t>
            </w:r>
            <w:r w:rsidR="006D6DC3" w:rsidRPr="001F711B">
              <w:rPr>
                <w:rFonts w:cs="Times New Roman"/>
                <w:sz w:val="22"/>
                <w:lang w:val="da-DK"/>
              </w:rPr>
              <w:t>. Der blev</w:t>
            </w:r>
          </w:p>
          <w:p w14:paraId="3D67C6D8" w14:textId="0D65302D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sp</w:t>
            </w:r>
            <w:r w:rsidR="00407301" w:rsidRPr="001F711B">
              <w:rPr>
                <w:rFonts w:cs="Times New Roman"/>
                <w:sz w:val="22"/>
                <w:lang w:val="da-DK"/>
              </w:rPr>
              <w:t>illet en masse</w:t>
            </w:r>
            <w:r w:rsidRPr="001F711B">
              <w:rPr>
                <w:rFonts w:cs="Times New Roman"/>
                <w:sz w:val="22"/>
                <w:lang w:val="da-DK"/>
              </w:rPr>
              <w:t xml:space="preserve"> på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grammaphonen</w:t>
            </w:r>
            <w:proofErr w:type="spellEnd"/>
            <w:r w:rsidRPr="001F711B">
              <w:rPr>
                <w:rFonts w:cs="Times New Roman"/>
                <w:sz w:val="22"/>
                <w:lang w:val="da-DK"/>
              </w:rPr>
              <w:t xml:space="preserve"> og o</w:t>
            </w:r>
            <w:r w:rsidR="000D1871" w:rsidRPr="001F711B">
              <w:rPr>
                <w:rFonts w:cs="Times New Roman"/>
                <w:sz w:val="22"/>
                <w:lang w:val="da-DK"/>
              </w:rPr>
              <w:t>n</w:t>
            </w:r>
            <w:r w:rsidRPr="001F711B">
              <w:rPr>
                <w:rFonts w:cs="Times New Roman"/>
                <w:sz w:val="22"/>
                <w:lang w:val="da-DK"/>
              </w:rPr>
              <w:t>kel Einar</w:t>
            </w:r>
          </w:p>
          <w:p w14:paraId="7F5E2BDC" w14:textId="5FD92B4F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dan</w:t>
            </w:r>
            <w:r w:rsidR="00407301" w:rsidRPr="001F711B">
              <w:rPr>
                <w:rFonts w:cs="Times New Roman"/>
                <w:sz w:val="22"/>
                <w:lang w:val="da-DK"/>
              </w:rPr>
              <w:t>sede en fransk Apache dans. Grin</w:t>
            </w:r>
            <w:r w:rsidRPr="001F711B">
              <w:rPr>
                <w:rFonts w:cs="Times New Roman"/>
                <w:sz w:val="22"/>
                <w:lang w:val="da-DK"/>
              </w:rPr>
              <w:t xml:space="preserve"> m.m.</w:t>
            </w:r>
          </w:p>
          <w:p w14:paraId="6774AD44" w14:textId="77777777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5308925C" w14:textId="4A9FD157" w:rsidR="006D6DC3" w:rsidRPr="001F711B" w:rsidRDefault="0051009A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3/1.            Blev liggende i</w:t>
            </w:r>
            <w:r w:rsidR="006D6DC3" w:rsidRPr="001F711B">
              <w:rPr>
                <w:rFonts w:cs="Times New Roman"/>
                <w:sz w:val="22"/>
                <w:lang w:val="da-DK"/>
              </w:rPr>
              <w:t xml:space="preserve"> sengen p</w:t>
            </w:r>
            <w:r w:rsidR="004B734F" w:rsidRPr="001F711B">
              <w:rPr>
                <w:rFonts w:cs="Times New Roman"/>
                <w:sz w:val="22"/>
                <w:lang w:val="da-DK"/>
              </w:rPr>
              <w:t>. gr. a.  Fåre</w:t>
            </w:r>
            <w:r w:rsidR="006D6DC3" w:rsidRPr="001F711B">
              <w:rPr>
                <w:rFonts w:cs="Times New Roman"/>
                <w:sz w:val="22"/>
                <w:lang w:val="da-DK"/>
              </w:rPr>
              <w:t xml:space="preserve">syge, </w:t>
            </w:r>
            <w:commentRangeStart w:id="10"/>
            <w:r w:rsidR="0075721D" w:rsidRPr="001F711B">
              <w:rPr>
                <w:rFonts w:cs="Times New Roman"/>
                <w:sz w:val="22"/>
                <w:lang w:val="da-DK"/>
              </w:rPr>
              <w:t>mægtig</w:t>
            </w:r>
            <w:commentRangeEnd w:id="10"/>
            <w:r w:rsidR="00F62FD3">
              <w:rPr>
                <w:rStyle w:val="CommentReference"/>
                <w:lang w:val="en-GB"/>
              </w:rPr>
              <w:commentReference w:id="10"/>
            </w:r>
          </w:p>
          <w:p w14:paraId="4B9A3CD3" w14:textId="77777777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tyk i hovedet.   Fik 1.80 Kr. af onkel Einar, fordi</w:t>
            </w:r>
          </w:p>
          <w:p w14:paraId="78F524B3" w14:textId="5B4F654E" w:rsidR="006D6DC3" w:rsidRPr="001F711B" w:rsidRDefault="00691E22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 xml:space="preserve">han tog Else med på </w:t>
            </w:r>
            <w:proofErr w:type="spellStart"/>
            <w:r w:rsidRPr="001F711B">
              <w:rPr>
                <w:rFonts w:cs="Times New Roman"/>
                <w:sz w:val="22"/>
                <w:lang w:val="da-DK"/>
              </w:rPr>
              <w:t>rest</w:t>
            </w:r>
            <w:r w:rsidR="006D6DC3" w:rsidRPr="001F711B">
              <w:rPr>
                <w:rFonts w:cs="Times New Roman"/>
                <w:sz w:val="22"/>
                <w:lang w:val="da-DK"/>
              </w:rPr>
              <w:t>ra</w:t>
            </w:r>
            <w:r w:rsidRPr="001F711B">
              <w:rPr>
                <w:rFonts w:cs="Times New Roman"/>
                <w:sz w:val="22"/>
                <w:lang w:val="da-DK"/>
              </w:rPr>
              <w:t>u</w:t>
            </w:r>
            <w:r w:rsidR="006D6DC3" w:rsidRPr="001F711B">
              <w:rPr>
                <w:rFonts w:cs="Times New Roman"/>
                <w:sz w:val="22"/>
                <w:lang w:val="da-DK"/>
              </w:rPr>
              <w:t>tion</w:t>
            </w:r>
            <w:proofErr w:type="spellEnd"/>
            <w:r w:rsidR="006D6DC3" w:rsidRPr="001F711B">
              <w:rPr>
                <w:rFonts w:cs="Times New Roman"/>
                <w:sz w:val="22"/>
                <w:lang w:val="da-DK"/>
              </w:rPr>
              <w:t>.</w:t>
            </w:r>
            <w:r w:rsidRPr="001F711B">
              <w:rPr>
                <w:rStyle w:val="FootnoteReference"/>
                <w:rFonts w:cs="Times New Roman"/>
                <w:sz w:val="22"/>
                <w:lang w:val="da-DK"/>
              </w:rPr>
              <w:footnoteReference w:id="3"/>
            </w:r>
            <w:r w:rsidR="006D6DC3" w:rsidRPr="001F711B">
              <w:rPr>
                <w:rFonts w:cs="Times New Roman"/>
                <w:sz w:val="22"/>
                <w:lang w:val="da-DK"/>
              </w:rPr>
              <w:t xml:space="preserve">  </w:t>
            </w:r>
          </w:p>
          <w:p w14:paraId="0BB7B16A" w14:textId="77777777" w:rsidR="006D6DC3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4038DF4E" w14:textId="77777777" w:rsidR="000262F7" w:rsidRPr="001F711B" w:rsidRDefault="006D6DC3" w:rsidP="002E0BC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9/1.</w:t>
            </w:r>
            <w:r w:rsidR="000262F7" w:rsidRPr="001F711B">
              <w:rPr>
                <w:rFonts w:cs="Times New Roman"/>
                <w:sz w:val="22"/>
                <w:lang w:val="da-DK"/>
              </w:rPr>
              <w:t xml:space="preserve">            Onkel Einar og tante Gerda tog afsted med </w:t>
            </w:r>
          </w:p>
          <w:p w14:paraId="6C758610" w14:textId="7B2853C9" w:rsidR="00A10829" w:rsidRPr="007D5F6B" w:rsidRDefault="000262F7" w:rsidP="007D5F6B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1F711B">
              <w:rPr>
                <w:rFonts w:cs="Times New Roman"/>
                <w:sz w:val="22"/>
                <w:lang w:val="da-DK"/>
              </w:rPr>
              <w:t>toget 10</w:t>
            </w:r>
            <w:r w:rsidRPr="001F711B">
              <w:rPr>
                <w:rFonts w:cs="Times New Roman"/>
                <w:sz w:val="22"/>
                <w:vertAlign w:val="superscript"/>
                <w:lang w:val="da-DK"/>
              </w:rPr>
              <w:t xml:space="preserve">20  </w:t>
            </w:r>
            <w:r w:rsidR="00691E22" w:rsidRPr="001F711B">
              <w:rPr>
                <w:rFonts w:cs="Times New Roman"/>
                <w:sz w:val="22"/>
                <w:lang w:val="da-DK"/>
              </w:rPr>
              <w:t>over Gedser</w:t>
            </w:r>
          </w:p>
        </w:tc>
        <w:tc>
          <w:tcPr>
            <w:tcW w:w="6713" w:type="dxa"/>
          </w:tcPr>
          <w:p w14:paraId="73A51570" w14:textId="691DCC30" w:rsidR="00E61A54" w:rsidRPr="001F711B" w:rsidDel="00E6246E" w:rsidRDefault="00E61A54" w:rsidP="00E61A54">
            <w:pPr>
              <w:tabs>
                <w:tab w:val="left" w:pos="500"/>
              </w:tabs>
              <w:ind w:right="284"/>
              <w:rPr>
                <w:del w:id="12" w:author="Kristin Jacobsen" w:date="2018-08-15T09:25:00Z"/>
                <w:rFonts w:cs="Times New Roman"/>
                <w:sz w:val="22"/>
                <w:lang w:val="en-GB"/>
              </w:rPr>
            </w:pPr>
          </w:p>
          <w:p w14:paraId="7C1EF396" w14:textId="6D8091ED" w:rsidR="003A6038" w:rsidRPr="004D57B0" w:rsidRDefault="005E16FA" w:rsidP="003047D0">
            <w:pPr>
              <w:ind w:firstLine="487"/>
              <w:rPr>
                <w:rFonts w:cs="Times New Roman"/>
                <w:sz w:val="22"/>
                <w:rPrChange w:id="13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4D57B0">
              <w:rPr>
                <w:rFonts w:cs="Times New Roman"/>
                <w:sz w:val="22"/>
                <w:rPrChange w:id="14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25/12        1921</w:t>
            </w:r>
            <w:r w:rsidR="008F190D" w:rsidRPr="004D57B0">
              <w:rPr>
                <w:rFonts w:cs="Times New Roman"/>
                <w:sz w:val="22"/>
                <w:rPrChange w:id="15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.</w:t>
            </w:r>
          </w:p>
          <w:p w14:paraId="4AD2A9BE" w14:textId="77777777" w:rsidR="008C3DF7" w:rsidRPr="004D57B0" w:rsidRDefault="008C3DF7" w:rsidP="00274C07">
            <w:pPr>
              <w:ind w:firstLine="720"/>
              <w:rPr>
                <w:rFonts w:cs="Times New Roman"/>
                <w:sz w:val="22"/>
                <w:rPrChange w:id="16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71857F4F" w14:textId="69B77027" w:rsidR="008C3DF7" w:rsidRPr="004D57B0" w:rsidRDefault="003047D0" w:rsidP="003047D0">
            <w:pPr>
              <w:ind w:left="487" w:firstLine="990"/>
              <w:rPr>
                <w:rFonts w:cs="Times New Roman"/>
                <w:sz w:val="22"/>
                <w:rPrChange w:id="17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4D57B0">
              <w:rPr>
                <w:rFonts w:cs="Times New Roman"/>
                <w:sz w:val="22"/>
                <w:rPrChange w:id="18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Father put up the big picture</w:t>
            </w:r>
            <w:del w:id="19" w:author="Marianne" w:date="2018-07-24T17:57:00Z">
              <w:r w:rsidRPr="004D57B0" w:rsidDel="003C212E">
                <w:rPr>
                  <w:rFonts w:cs="Times New Roman"/>
                  <w:sz w:val="22"/>
                  <w:rPrChange w:id="20" w:author="Kristin Jacobsen" w:date="2018-11-04T14:30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s</w:delText>
              </w:r>
            </w:del>
            <w:r w:rsidRPr="004D57B0">
              <w:rPr>
                <w:rFonts w:cs="Times New Roman"/>
                <w:sz w:val="22"/>
                <w:rPrChange w:id="21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from Versailles today, it was </w:t>
            </w:r>
            <w:r w:rsidR="009467CD" w:rsidRPr="004D57B0">
              <w:rPr>
                <w:rFonts w:cs="Times New Roman"/>
                <w:sz w:val="22"/>
                <w:rPrChange w:id="22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hard to get the nail</w:t>
            </w:r>
            <w:r w:rsidRPr="004D57B0">
              <w:rPr>
                <w:rFonts w:cs="Times New Roman"/>
                <w:sz w:val="22"/>
                <w:rPrChange w:id="23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in</w:t>
            </w:r>
            <w:r w:rsidR="009467CD" w:rsidRPr="004D57B0">
              <w:rPr>
                <w:rFonts w:cs="Times New Roman"/>
                <w:sz w:val="22"/>
                <w:rPrChange w:id="24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.</w:t>
            </w:r>
            <w:r w:rsidRPr="004D57B0">
              <w:rPr>
                <w:rFonts w:cs="Times New Roman"/>
                <w:sz w:val="22"/>
                <w:rPrChange w:id="25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Uncle Einar </w:t>
            </w:r>
            <w:r w:rsidR="003919E3" w:rsidRPr="004D57B0">
              <w:rPr>
                <w:rFonts w:cs="Times New Roman"/>
                <w:sz w:val="22"/>
                <w:rPrChange w:id="26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guilds</w:t>
            </w:r>
            <w:r w:rsidRPr="004D57B0">
              <w:rPr>
                <w:rFonts w:cs="Times New Roman"/>
                <w:sz w:val="22"/>
                <w:rPrChange w:id="27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frame</w:t>
            </w:r>
            <w:r w:rsidR="003919E3" w:rsidRPr="004D57B0">
              <w:rPr>
                <w:rFonts w:cs="Times New Roman"/>
                <w:sz w:val="22"/>
                <w:rPrChange w:id="28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s</w:t>
            </w:r>
            <w:r w:rsidRPr="004D57B0">
              <w:rPr>
                <w:rFonts w:cs="Times New Roman"/>
                <w:sz w:val="22"/>
                <w:rPrChange w:id="29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and Aunt Gerda </w:t>
            </w:r>
            <w:r w:rsidR="003919E3" w:rsidRPr="004D57B0">
              <w:rPr>
                <w:rFonts w:cs="Times New Roman"/>
                <w:sz w:val="22"/>
                <w:rPrChange w:id="30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reads</w:t>
            </w:r>
            <w:r w:rsidRPr="004D57B0">
              <w:rPr>
                <w:rFonts w:cs="Times New Roman"/>
                <w:sz w:val="22"/>
                <w:rPrChange w:id="31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a novel, ”The Paradise</w:t>
            </w:r>
            <w:r w:rsidR="003919E3" w:rsidRPr="004D57B0">
              <w:rPr>
                <w:rFonts w:cs="Times New Roman"/>
                <w:sz w:val="22"/>
                <w:rPrChange w:id="32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Bird</w:t>
            </w:r>
            <w:r w:rsidRPr="004D57B0">
              <w:rPr>
                <w:rFonts w:cs="Times New Roman"/>
                <w:sz w:val="22"/>
                <w:rPrChange w:id="33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” by Rung, and says that it is written staccato and is </w:t>
            </w:r>
            <w:r w:rsidR="00C22BCF" w:rsidRPr="004D57B0">
              <w:rPr>
                <w:rFonts w:cs="Times New Roman"/>
                <w:sz w:val="22"/>
                <w:rPrChange w:id="34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for the most part descriptions</w:t>
            </w:r>
            <w:r w:rsidRPr="004D57B0">
              <w:rPr>
                <w:rFonts w:cs="Times New Roman"/>
                <w:sz w:val="22"/>
                <w:rPrChange w:id="35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from old Copenhagen – Helped Uncle E</w:t>
            </w:r>
            <w:r w:rsidR="007D5F6B" w:rsidRPr="004D57B0">
              <w:rPr>
                <w:rFonts w:cs="Times New Roman"/>
                <w:sz w:val="22"/>
                <w:rPrChange w:id="36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inar make his ”</w:t>
            </w:r>
            <w:r w:rsidR="00C15E4F" w:rsidRPr="004D57B0">
              <w:rPr>
                <w:rFonts w:cs="Times New Roman"/>
                <w:sz w:val="22"/>
                <w:rPrChange w:id="37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low</w:t>
            </w:r>
            <w:r w:rsidR="00A93E89" w:rsidRPr="004D57B0">
              <w:rPr>
                <w:rFonts w:cs="Times New Roman"/>
                <w:sz w:val="22"/>
                <w:rPrChange w:id="38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</w:t>
            </w:r>
            <w:r w:rsidR="00C15E4F" w:rsidRPr="004D57B0">
              <w:rPr>
                <w:rFonts w:cs="Times New Roman"/>
                <w:sz w:val="22"/>
                <w:rPrChange w:id="39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heels</w:t>
            </w:r>
            <w:r w:rsidR="00EF4332" w:rsidRPr="004D57B0">
              <w:rPr>
                <w:rFonts w:cs="Times New Roman"/>
                <w:sz w:val="22"/>
                <w:rPrChange w:id="40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”.   It snowed</w:t>
            </w:r>
            <w:r w:rsidRPr="004D57B0">
              <w:rPr>
                <w:rFonts w:cs="Times New Roman"/>
                <w:sz w:val="22"/>
                <w:rPrChange w:id="41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in the afternoon.  </w:t>
            </w:r>
            <w:r w:rsidR="00EF4332" w:rsidRPr="004D57B0">
              <w:rPr>
                <w:rFonts w:cs="Times New Roman"/>
                <w:sz w:val="22"/>
                <w:rPrChange w:id="42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Father and Uncle Einer played chess</w:t>
            </w:r>
            <w:r w:rsidRPr="004D57B0">
              <w:rPr>
                <w:rFonts w:cs="Times New Roman"/>
                <w:sz w:val="22"/>
                <w:rPrChange w:id="43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, Einar lost. </w:t>
            </w:r>
          </w:p>
          <w:p w14:paraId="0120FB45" w14:textId="77777777" w:rsidR="003047D0" w:rsidRPr="004D57B0" w:rsidRDefault="003047D0" w:rsidP="003047D0">
            <w:pPr>
              <w:ind w:left="487" w:firstLine="990"/>
              <w:rPr>
                <w:rFonts w:cs="Times New Roman"/>
                <w:sz w:val="22"/>
                <w:rPrChange w:id="44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3D61E447" w14:textId="77777777" w:rsidR="003047D0" w:rsidRPr="004D57B0" w:rsidRDefault="003047D0" w:rsidP="00E113F1">
            <w:pPr>
              <w:rPr>
                <w:rFonts w:cs="Times New Roman"/>
                <w:sz w:val="22"/>
                <w:rPrChange w:id="45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6F7F4BB6" w14:textId="576C839E" w:rsidR="003047D0" w:rsidRPr="004D57B0" w:rsidRDefault="003047D0" w:rsidP="003047D0">
            <w:pPr>
              <w:ind w:left="487"/>
              <w:rPr>
                <w:rFonts w:cs="Times New Roman"/>
                <w:sz w:val="22"/>
                <w:rPrChange w:id="46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4D57B0">
              <w:rPr>
                <w:rFonts w:cs="Times New Roman"/>
                <w:sz w:val="22"/>
                <w:rPrChange w:id="47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28/12.         Uncle Einar’s birthday.</w:t>
            </w:r>
          </w:p>
          <w:p w14:paraId="79022128" w14:textId="77777777" w:rsidR="003047D0" w:rsidRPr="004D57B0" w:rsidRDefault="003047D0" w:rsidP="003047D0">
            <w:pPr>
              <w:ind w:left="487"/>
              <w:rPr>
                <w:rFonts w:cs="Times New Roman"/>
                <w:sz w:val="22"/>
                <w:rPrChange w:id="48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6DCDC577" w14:textId="7D7C03D3" w:rsidR="004B734F" w:rsidRPr="004D57B0" w:rsidRDefault="003047D0" w:rsidP="003C7D50">
            <w:pPr>
              <w:ind w:left="487"/>
              <w:rPr>
                <w:rFonts w:cs="Times New Roman"/>
                <w:sz w:val="22"/>
                <w:rPrChange w:id="49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4D57B0">
              <w:rPr>
                <w:rFonts w:cs="Times New Roman"/>
                <w:sz w:val="22"/>
                <w:rPrChange w:id="50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29/12.         Aunt Gerda, Uncle Einar and Mrs. Gottlieb are coming to </w:t>
            </w:r>
            <w:r w:rsidR="001409BB" w:rsidRPr="004D57B0">
              <w:rPr>
                <w:rFonts w:cs="Times New Roman"/>
                <w:sz w:val="22"/>
                <w:rPrChange w:id="51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dinner with lobst</w:t>
            </w:r>
            <w:r w:rsidR="00C27B40" w:rsidRPr="004D57B0">
              <w:rPr>
                <w:rFonts w:cs="Times New Roman"/>
                <w:sz w:val="22"/>
                <w:rPrChange w:id="52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er.   Else is making mayonnaise.</w:t>
            </w:r>
            <w:r w:rsidR="001409BB" w:rsidRPr="004D57B0">
              <w:rPr>
                <w:rFonts w:cs="Times New Roman"/>
                <w:sz w:val="22"/>
                <w:rPrChange w:id="53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</w:t>
            </w:r>
            <w:r w:rsidR="00C27B40" w:rsidRPr="004D57B0">
              <w:rPr>
                <w:rFonts w:cs="Times New Roman"/>
                <w:sz w:val="22"/>
                <w:rPrChange w:id="54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Mother took an hour to eat her portion at dinner</w:t>
            </w:r>
            <w:r w:rsidR="001409BB" w:rsidRPr="004D57B0">
              <w:rPr>
                <w:rFonts w:cs="Times New Roman"/>
                <w:sz w:val="22"/>
                <w:rPrChange w:id="55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.   </w:t>
            </w:r>
            <w:del w:id="56" w:author="Kristin Jacobsen" w:date="2018-08-15T09:23:00Z">
              <w:r w:rsidR="001409BB" w:rsidRPr="004D57B0" w:rsidDel="00E6246E">
                <w:rPr>
                  <w:rFonts w:cs="Times New Roman"/>
                  <w:sz w:val="22"/>
                  <w:rPrChange w:id="57" w:author="Kristin Jacobsen" w:date="2018-11-04T14:30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So </w:delText>
              </w:r>
            </w:del>
            <w:ins w:id="58" w:author="Kristin Jacobsen" w:date="2018-08-15T09:23:00Z">
              <w:r w:rsidR="00E6246E" w:rsidRPr="004D57B0">
                <w:rPr>
                  <w:rFonts w:cs="Times New Roman"/>
                  <w:sz w:val="22"/>
                  <w:rPrChange w:id="59" w:author="Kristin Jacobsen" w:date="2018-11-04T14:30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Then </w:t>
              </w:r>
            </w:ins>
            <w:r w:rsidR="001409BB" w:rsidRPr="004D57B0">
              <w:rPr>
                <w:rFonts w:cs="Times New Roman"/>
                <w:sz w:val="22"/>
                <w:rPrChange w:id="60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there were two kinds of cheese, one moldy and one fresh, as well as salad, mayonnaise, and </w:t>
            </w:r>
            <w:r w:rsidR="000268CA" w:rsidRPr="004D57B0">
              <w:rPr>
                <w:rFonts w:cs="Times New Roman"/>
                <w:sz w:val="22"/>
                <w:u w:val="single"/>
                <w:rPrChange w:id="61" w:author="Kristin Jacobsen" w:date="2018-11-04T14:30:00Z">
                  <w:rPr>
                    <w:rFonts w:cs="Times New Roman"/>
                    <w:sz w:val="22"/>
                    <w:u w:val="single"/>
                    <w:lang w:val="da-DK"/>
                  </w:rPr>
                </w:rPrChange>
              </w:rPr>
              <w:t>birthday</w:t>
            </w:r>
            <w:r w:rsidR="001409BB" w:rsidRPr="004D57B0">
              <w:rPr>
                <w:rFonts w:cs="Times New Roman"/>
                <w:sz w:val="22"/>
                <w:u w:val="single"/>
                <w:rPrChange w:id="62" w:author="Kristin Jacobsen" w:date="2018-11-04T14:30:00Z">
                  <w:rPr>
                    <w:rFonts w:cs="Times New Roman"/>
                    <w:sz w:val="22"/>
                    <w:u w:val="single"/>
                    <w:lang w:val="da-DK"/>
                  </w:rPr>
                </w:rPrChange>
              </w:rPr>
              <w:t xml:space="preserve"> cake</w:t>
            </w:r>
            <w:r w:rsidR="001409BB" w:rsidRPr="004D57B0">
              <w:rPr>
                <w:rFonts w:cs="Times New Roman"/>
                <w:sz w:val="22"/>
                <w:rPrChange w:id="63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. </w:t>
            </w:r>
            <w:r w:rsidR="00C27B40" w:rsidRPr="004D57B0">
              <w:rPr>
                <w:rFonts w:cs="Times New Roman"/>
                <w:sz w:val="22"/>
                <w:rPrChange w:id="64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There was a lot</w:t>
            </w:r>
            <w:r w:rsidR="000D1871" w:rsidRPr="004D57B0">
              <w:rPr>
                <w:rFonts w:cs="Times New Roman"/>
                <w:sz w:val="22"/>
                <w:rPrChange w:id="65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played on the grammaphone and Uncle Einar danced a French Apache dance. </w:t>
            </w:r>
            <w:r w:rsidR="00D3784D" w:rsidRPr="004D57B0">
              <w:rPr>
                <w:rFonts w:cs="Times New Roman"/>
                <w:sz w:val="22"/>
                <w:rPrChange w:id="66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Laughter etc.</w:t>
            </w:r>
          </w:p>
          <w:p w14:paraId="0A1D4A1D" w14:textId="77777777" w:rsidR="004B734F" w:rsidRPr="004D57B0" w:rsidRDefault="004B734F" w:rsidP="003047D0">
            <w:pPr>
              <w:ind w:left="487"/>
              <w:rPr>
                <w:rFonts w:cs="Times New Roman"/>
                <w:sz w:val="22"/>
                <w:rPrChange w:id="67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4026D5F7" w14:textId="77777777" w:rsidR="00E113F1" w:rsidRPr="004D57B0" w:rsidRDefault="00E113F1" w:rsidP="003047D0">
            <w:pPr>
              <w:ind w:left="487"/>
              <w:rPr>
                <w:rFonts w:cs="Times New Roman"/>
                <w:sz w:val="22"/>
                <w:rPrChange w:id="68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49299558" w14:textId="4AAF527C" w:rsidR="004B734F" w:rsidRPr="004D57B0" w:rsidRDefault="004B734F" w:rsidP="003C7D50">
            <w:pPr>
              <w:ind w:left="487"/>
              <w:rPr>
                <w:rFonts w:cs="Times New Roman"/>
                <w:sz w:val="22"/>
                <w:rPrChange w:id="69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4D57B0">
              <w:rPr>
                <w:rFonts w:cs="Times New Roman"/>
                <w:sz w:val="22"/>
                <w:rPrChange w:id="70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3/1.              </w:t>
            </w:r>
            <w:r w:rsidR="00CB4599" w:rsidRPr="004D57B0">
              <w:rPr>
                <w:rFonts w:cs="Times New Roman"/>
                <w:sz w:val="22"/>
                <w:rPrChange w:id="71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Stayed</w:t>
            </w:r>
            <w:r w:rsidRPr="004D57B0">
              <w:rPr>
                <w:rFonts w:cs="Times New Roman"/>
                <w:sz w:val="22"/>
                <w:rPrChange w:id="72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in bed </w:t>
            </w:r>
            <w:r w:rsidR="00CB4599" w:rsidRPr="004D57B0">
              <w:rPr>
                <w:rFonts w:cs="Times New Roman"/>
                <w:sz w:val="22"/>
                <w:rPrChange w:id="73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because of mumps, mighty</w:t>
            </w:r>
            <w:r w:rsidRPr="004D57B0">
              <w:rPr>
                <w:rFonts w:cs="Times New Roman"/>
                <w:sz w:val="22"/>
                <w:rPrChange w:id="74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swollen head.   </w:t>
            </w:r>
            <w:r w:rsidR="00422478" w:rsidRPr="004D57B0">
              <w:rPr>
                <w:rFonts w:cs="Times New Roman"/>
                <w:sz w:val="22"/>
                <w:rPrChange w:id="75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Received </w:t>
            </w:r>
            <w:r w:rsidRPr="004D57B0">
              <w:rPr>
                <w:rFonts w:cs="Times New Roman"/>
                <w:sz w:val="22"/>
                <w:rPrChange w:id="76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1.80 kroner from Uncle Einar because he took Else to </w:t>
            </w:r>
            <w:commentRangeStart w:id="77"/>
            <w:del w:id="78" w:author="Kristin Jacobsen" w:date="2018-08-15T09:24:00Z">
              <w:r w:rsidRPr="004D57B0" w:rsidDel="00E6246E">
                <w:rPr>
                  <w:rFonts w:cs="Times New Roman"/>
                  <w:sz w:val="22"/>
                  <w:rPrChange w:id="79" w:author="Kristin Jacobsen" w:date="2018-11-04T14:30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the</w:delText>
              </w:r>
              <w:commentRangeEnd w:id="77"/>
              <w:r w:rsidR="00ED6A83" w:rsidDel="00E6246E">
                <w:rPr>
                  <w:rStyle w:val="CommentReference"/>
                  <w:lang w:val="en-GB"/>
                </w:rPr>
                <w:commentReference w:id="77"/>
              </w:r>
              <w:r w:rsidRPr="004D57B0" w:rsidDel="00E6246E">
                <w:rPr>
                  <w:rFonts w:cs="Times New Roman"/>
                  <w:sz w:val="22"/>
                  <w:rPrChange w:id="80" w:author="Kristin Jacobsen" w:date="2018-11-04T14:30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 </w:delText>
              </w:r>
            </w:del>
            <w:ins w:id="81" w:author="Kristin Jacobsen" w:date="2018-08-15T09:24:00Z">
              <w:r w:rsidR="00E6246E" w:rsidRPr="004D57B0">
                <w:rPr>
                  <w:rFonts w:cs="Times New Roman"/>
                  <w:sz w:val="22"/>
                  <w:rPrChange w:id="82" w:author="Kristin Jacobsen" w:date="2018-11-04T14:30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a </w:t>
              </w:r>
            </w:ins>
            <w:r w:rsidRPr="004D57B0">
              <w:rPr>
                <w:rFonts w:cs="Times New Roman"/>
                <w:sz w:val="22"/>
                <w:rPrChange w:id="83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restaurant. </w:t>
            </w:r>
          </w:p>
          <w:p w14:paraId="01E7DB73" w14:textId="77777777" w:rsidR="003C7D50" w:rsidRPr="004D57B0" w:rsidRDefault="003C7D50" w:rsidP="003C7D50">
            <w:pPr>
              <w:ind w:left="487"/>
              <w:rPr>
                <w:rFonts w:cs="Times New Roman"/>
                <w:sz w:val="22"/>
                <w:rPrChange w:id="84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669DEADB" w14:textId="29A8A2F3" w:rsidR="005D1035" w:rsidRPr="004D57B0" w:rsidRDefault="004B734F" w:rsidP="007D5F6B">
            <w:pPr>
              <w:ind w:left="487"/>
              <w:rPr>
                <w:rFonts w:cs="Times New Roman"/>
                <w:sz w:val="22"/>
                <w:rPrChange w:id="85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4D57B0">
              <w:rPr>
                <w:rFonts w:cs="Times New Roman"/>
                <w:sz w:val="22"/>
                <w:rPrChange w:id="86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9/1.              Uncle Einar and Aunt Ger</w:t>
            </w:r>
            <w:r w:rsidR="000131E2" w:rsidRPr="004D57B0">
              <w:rPr>
                <w:rFonts w:cs="Times New Roman"/>
                <w:sz w:val="22"/>
                <w:rPrChange w:id="87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>da left on the train at 10:20 via Gedser</w:t>
            </w:r>
            <w:r w:rsidRPr="004D57B0">
              <w:rPr>
                <w:rFonts w:cs="Times New Roman"/>
                <w:sz w:val="22"/>
                <w:rPrChange w:id="88" w:author="Kristin Jacobsen" w:date="2018-11-04T14:30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</w:t>
            </w:r>
          </w:p>
        </w:tc>
      </w:tr>
    </w:tbl>
    <w:p w14:paraId="0143E32D" w14:textId="61BEF6C9" w:rsidR="003D4143" w:rsidRPr="001F711B" w:rsidRDefault="003D4143" w:rsidP="008F190D">
      <w:pPr>
        <w:rPr>
          <w:rFonts w:cs="Times New Roman"/>
          <w:sz w:val="22"/>
        </w:rPr>
      </w:pPr>
    </w:p>
    <w:sectPr w:rsidR="003D4143" w:rsidRPr="001F711B" w:rsidSect="00A108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arianne" w:date="2018-08-15T09:25:00Z" w:initials="M">
    <w:p w14:paraId="0C51A3C8" w14:textId="2A8657FD" w:rsidR="00E6246E" w:rsidRDefault="00392758">
      <w:pPr>
        <w:pStyle w:val="CommentText"/>
      </w:pPr>
      <w:r>
        <w:rPr>
          <w:rStyle w:val="CommentReference"/>
        </w:rPr>
        <w:annotationRef/>
      </w:r>
      <w:r>
        <w:t>Mayb</w:t>
      </w:r>
      <w:r w:rsidR="008F1A74">
        <w:t>e</w:t>
      </w:r>
      <w:r>
        <w:t xml:space="preserve"> you need a note exp</w:t>
      </w:r>
      <w:r w:rsidR="00C660EF">
        <w:t>laining that this is a novel by Otto Rung</w:t>
      </w:r>
      <w:r w:rsidR="008F1A74">
        <w:t xml:space="preserve"> first</w:t>
      </w:r>
      <w:r w:rsidR="00C660EF">
        <w:t xml:space="preserve"> published in </w:t>
      </w:r>
      <w:r w:rsidR="00ED6C5D">
        <w:t>19</w:t>
      </w:r>
      <w:r w:rsidR="00AF253A">
        <w:t>1</w:t>
      </w:r>
      <w:r w:rsidR="008F1A74">
        <w:t>9</w:t>
      </w:r>
      <w:r w:rsidR="00AF253A">
        <w:t>.</w:t>
      </w:r>
      <w:r w:rsidR="00E6246E">
        <w:t xml:space="preserve"> CHANGE MADE</w:t>
      </w:r>
    </w:p>
  </w:comment>
  <w:comment w:id="9" w:author="Marianne" w:date="2018-08-15T09:23:00Z" w:initials="M">
    <w:p w14:paraId="59A8A977" w14:textId="40F80D20" w:rsidR="00CF5D6B" w:rsidRDefault="00CF5D6B">
      <w:pPr>
        <w:pStyle w:val="CommentText"/>
      </w:pPr>
      <w:r>
        <w:rPr>
          <w:rStyle w:val="CommentReference"/>
        </w:rPr>
        <w:annotationRef/>
      </w:r>
      <w:r>
        <w:t>I think this should be translated: “Then there w</w:t>
      </w:r>
      <w:r w:rsidR="003C212E">
        <w:t>ere</w:t>
      </w:r>
      <w:r>
        <w:t xml:space="preserve"> two kinds …”.</w:t>
      </w:r>
    </w:p>
    <w:p w14:paraId="17AB1537" w14:textId="19ABAEF7" w:rsidR="00CF5D6B" w:rsidRPr="00E36728" w:rsidRDefault="00CF5D6B">
      <w:pPr>
        <w:pStyle w:val="CommentText"/>
      </w:pPr>
      <w:proofErr w:type="spellStart"/>
      <w:r>
        <w:rPr>
          <w:i/>
        </w:rPr>
        <w:t>Så</w:t>
      </w:r>
      <w:proofErr w:type="spellEnd"/>
      <w:r>
        <w:t xml:space="preserve"> has several meanings in Danish </w:t>
      </w:r>
      <w:r w:rsidR="00E36728">
        <w:t>and I think that here it is the adverb meaning then (</w:t>
      </w:r>
      <w:r w:rsidR="0038751B">
        <w:t>I deduct that from the reverse word order in the sentence</w:t>
      </w:r>
      <w:r w:rsidR="00025D60">
        <w:t xml:space="preserve"> that is caused by the adverb of time at the beginning</w:t>
      </w:r>
      <w:r w:rsidR="0038751B">
        <w:t>)</w:t>
      </w:r>
      <w:r w:rsidR="00E36728">
        <w:t>.</w:t>
      </w:r>
      <w:r w:rsidR="00E6246E">
        <w:t xml:space="preserve"> CHANGE MADE</w:t>
      </w:r>
    </w:p>
  </w:comment>
  <w:comment w:id="10" w:author="Marianne" w:date="2018-08-15T09:25:00Z" w:initials="M">
    <w:p w14:paraId="7E2D6D1E" w14:textId="693D9C94" w:rsidR="00F62FD3" w:rsidRPr="00EB76F2" w:rsidRDefault="00F62FD3">
      <w:pPr>
        <w:pStyle w:val="CommentText"/>
      </w:pPr>
      <w:r>
        <w:rPr>
          <w:rStyle w:val="CommentReference"/>
        </w:rPr>
        <w:annotationRef/>
      </w:r>
      <w:r>
        <w:t>I think this is an adverb indicating the degree of swollenness</w:t>
      </w:r>
      <w:r w:rsidR="003C212E">
        <w:t xml:space="preserve"> </w:t>
      </w:r>
      <w:r>
        <w:t xml:space="preserve">like </w:t>
      </w:r>
      <w:r w:rsidR="002E0431">
        <w:t>“</w:t>
      </w:r>
      <w:r>
        <w:t>very</w:t>
      </w:r>
      <w:r w:rsidR="002E0431">
        <w:t>”</w:t>
      </w:r>
      <w:r>
        <w:t xml:space="preserve"> or </w:t>
      </w:r>
      <w:r w:rsidR="002E0431">
        <w:t>“</w:t>
      </w:r>
      <w:r>
        <w:t>immensely</w:t>
      </w:r>
      <w:r w:rsidR="002E0431">
        <w:t>”</w:t>
      </w:r>
      <w:r>
        <w:t>.</w:t>
      </w:r>
      <w:r w:rsidR="00EB76F2">
        <w:t xml:space="preserve"> The tone of </w:t>
      </w:r>
      <w:proofErr w:type="spellStart"/>
      <w:r w:rsidR="00EB76F2">
        <w:rPr>
          <w:i/>
        </w:rPr>
        <w:t>mægtig</w:t>
      </w:r>
      <w:proofErr w:type="spellEnd"/>
      <w:r w:rsidR="00EB76F2">
        <w:t xml:space="preserve"> is a bit colloquial. </w:t>
      </w:r>
      <w:r w:rsidR="003C212E">
        <w:t>Perhaps “mighty” covers that?</w:t>
      </w:r>
      <w:r w:rsidR="00E6246E">
        <w:t xml:space="preserve"> </w:t>
      </w:r>
      <w:r w:rsidR="00E6246E">
        <w:t>LEFT AS MIGHTY</w:t>
      </w:r>
      <w:r w:rsidR="004D57B0">
        <w:t xml:space="preserve">; Marianne OK with mighty. </w:t>
      </w:r>
      <w:bookmarkStart w:id="11" w:name="_GoBack"/>
      <w:bookmarkEnd w:id="11"/>
    </w:p>
  </w:comment>
  <w:comment w:id="77" w:author="Marianne" w:date="2018-08-15T09:24:00Z" w:initials="M">
    <w:p w14:paraId="76FD1554" w14:textId="42FC3930" w:rsidR="00ED6A83" w:rsidRDefault="00ED6A83">
      <w:pPr>
        <w:pStyle w:val="CommentText"/>
      </w:pPr>
      <w:r>
        <w:rPr>
          <w:rStyle w:val="CommentReference"/>
        </w:rPr>
        <w:annotationRef/>
      </w:r>
      <w:r>
        <w:t>Or perhaps “a”. There is no article in the Danish text.</w:t>
      </w:r>
      <w:r w:rsidR="00E6246E">
        <w:t xml:space="preserve"> CHANGE MADE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51A3C8" w15:done="0"/>
  <w15:commentEx w15:paraId="17AB1537" w15:done="0"/>
  <w15:commentEx w15:paraId="7E2D6D1E" w15:done="0"/>
  <w15:commentEx w15:paraId="76FD15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51A3C8" w16cid:durableId="1F898053"/>
  <w16cid:commentId w16cid:paraId="17AB1537" w16cid:durableId="1EFF4389"/>
  <w16cid:commentId w16cid:paraId="7E2D6D1E" w16cid:durableId="1EFF4720"/>
  <w16cid:commentId w16cid:paraId="76FD1554" w16cid:durableId="1EFF47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3BEE7" w14:textId="77777777" w:rsidR="00036AEB" w:rsidRDefault="00036AEB" w:rsidP="00610CA0">
      <w:pPr>
        <w:spacing w:line="240" w:lineRule="auto"/>
      </w:pPr>
      <w:r>
        <w:separator/>
      </w:r>
    </w:p>
  </w:endnote>
  <w:endnote w:type="continuationSeparator" w:id="0">
    <w:p w14:paraId="67E4A45B" w14:textId="77777777" w:rsidR="00036AEB" w:rsidRDefault="00036AEB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B505" w14:textId="77777777" w:rsidR="00522671" w:rsidRDefault="00522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3BA7" w14:textId="77777777" w:rsidR="00522671" w:rsidRDefault="005226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6059E" w14:textId="77777777" w:rsidR="00522671" w:rsidRDefault="00522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EACE7" w14:textId="77777777" w:rsidR="00036AEB" w:rsidRDefault="00036AEB" w:rsidP="00610CA0">
      <w:pPr>
        <w:spacing w:line="240" w:lineRule="auto"/>
      </w:pPr>
      <w:r>
        <w:separator/>
      </w:r>
    </w:p>
  </w:footnote>
  <w:footnote w:type="continuationSeparator" w:id="0">
    <w:p w14:paraId="2F5C5DD8" w14:textId="77777777" w:rsidR="00036AEB" w:rsidRDefault="00036AEB" w:rsidP="00610CA0">
      <w:pPr>
        <w:spacing w:line="240" w:lineRule="auto"/>
      </w:pPr>
      <w:r>
        <w:continuationSeparator/>
      </w:r>
    </w:p>
  </w:footnote>
  <w:footnote w:id="1">
    <w:p w14:paraId="0F25D3FF" w14:textId="60A3AF82" w:rsidR="00E6246E" w:rsidRDefault="00E6246E">
      <w:pPr>
        <w:pStyle w:val="FootnoteText"/>
      </w:pPr>
      <w:ins w:id="6" w:author="Kristin Jacobsen" w:date="2018-08-15T09:20:00Z">
        <w:r>
          <w:rPr>
            <w:rStyle w:val="FootnoteReference"/>
          </w:rPr>
          <w:footnoteRef/>
        </w:r>
        <w:r>
          <w:t xml:space="preserve"> </w:t>
        </w:r>
        <w:r w:rsidRPr="00E6246E">
          <w:rPr>
            <w:sz w:val="20"/>
            <w:szCs w:val="20"/>
            <w:rPrChange w:id="7" w:author="Kristin Jacobsen" w:date="2018-08-15T09:24:00Z">
              <w:rPr/>
            </w:rPrChange>
          </w:rPr>
          <w:t xml:space="preserve">Novel by Otto Rung, first published in 1919. </w:t>
        </w:r>
      </w:ins>
    </w:p>
  </w:footnote>
  <w:footnote w:id="2">
    <w:p w14:paraId="3F615969" w14:textId="61BEB885" w:rsidR="007D5F6B" w:rsidRDefault="007D5F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D32C9">
        <w:rPr>
          <w:sz w:val="20"/>
          <w:szCs w:val="20"/>
        </w:rPr>
        <w:t xml:space="preserve">The word should be spelled </w:t>
      </w:r>
      <w:proofErr w:type="spellStart"/>
      <w:r w:rsidRPr="007D5F6B">
        <w:rPr>
          <w:rFonts w:cs="Times New Roman"/>
          <w:sz w:val="20"/>
          <w:szCs w:val="20"/>
        </w:rPr>
        <w:t>minusstøvler</w:t>
      </w:r>
      <w:proofErr w:type="spellEnd"/>
      <w:r w:rsidR="00DD32C9">
        <w:rPr>
          <w:rFonts w:cs="Times New Roman"/>
          <w:sz w:val="20"/>
          <w:szCs w:val="20"/>
        </w:rPr>
        <w:t>.</w:t>
      </w:r>
      <w:r w:rsidR="00C15E4F">
        <w:rPr>
          <w:rFonts w:cs="Times New Roman"/>
          <w:sz w:val="20"/>
          <w:szCs w:val="20"/>
        </w:rPr>
        <w:t xml:space="preserve"> </w:t>
      </w:r>
      <w:r w:rsidR="0069262A">
        <w:rPr>
          <w:rFonts w:cs="Times New Roman"/>
          <w:sz w:val="20"/>
          <w:szCs w:val="20"/>
        </w:rPr>
        <w:t>It</w:t>
      </w:r>
      <w:r w:rsidR="00C15E4F">
        <w:rPr>
          <w:rFonts w:cs="Times New Roman"/>
          <w:sz w:val="20"/>
          <w:szCs w:val="20"/>
        </w:rPr>
        <w:t xml:space="preserve"> seems to be a variation of</w:t>
      </w:r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minushæl</w:t>
      </w:r>
      <w:proofErr w:type="spellEnd"/>
      <w:r w:rsidR="00C15E4F">
        <w:rPr>
          <w:rFonts w:cs="Times New Roman"/>
          <w:sz w:val="20"/>
          <w:szCs w:val="20"/>
        </w:rPr>
        <w:t>, which</w:t>
      </w:r>
      <w:r>
        <w:rPr>
          <w:rFonts w:cs="Times New Roman"/>
          <w:sz w:val="20"/>
          <w:szCs w:val="20"/>
        </w:rPr>
        <w:t xml:space="preserve"> is a low heel. </w:t>
      </w:r>
    </w:p>
  </w:footnote>
  <w:footnote w:id="3">
    <w:p w14:paraId="0FEE4D9C" w14:textId="6A15AAA6" w:rsidR="00691E22" w:rsidRPr="00691E22" w:rsidRDefault="00691E22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The word should be</w:t>
      </w:r>
      <w:r w:rsidR="0087644B">
        <w:rPr>
          <w:sz w:val="20"/>
          <w:szCs w:val="20"/>
        </w:rPr>
        <w:t xml:space="preserve"> spelled</w:t>
      </w:r>
      <w:r>
        <w:rPr>
          <w:sz w:val="20"/>
          <w:szCs w:val="20"/>
        </w:rPr>
        <w:t xml:space="preserve"> restauration.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F1ED" w14:textId="77777777" w:rsidR="00522671" w:rsidRDefault="00522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66DCE" w14:textId="67DBDF3E" w:rsidR="003047D0" w:rsidRPr="00165F21" w:rsidRDefault="000766C0" w:rsidP="00B6689A">
    <w:pPr>
      <w:rPr>
        <w:b/>
        <w:szCs w:val="24"/>
      </w:rPr>
    </w:pPr>
    <w:r w:rsidRPr="00165F21">
      <w:rPr>
        <w:rFonts w:cs="Times New Roman"/>
        <w:b/>
        <w:szCs w:val="24"/>
      </w:rPr>
      <w:t>Diary entries of</w:t>
    </w:r>
    <w:r w:rsidR="003047D0" w:rsidRPr="00165F21">
      <w:rPr>
        <w:b/>
        <w:szCs w:val="24"/>
      </w:rPr>
      <w:t xml:space="preserve"> Sigurd Wegener Thomsen</w:t>
    </w:r>
    <w:r w:rsidR="00522671">
      <w:rPr>
        <w:b/>
        <w:szCs w:val="24"/>
      </w:rPr>
      <w:t xml:space="preserve"> (nephew of </w:t>
    </w:r>
    <w:r w:rsidR="00CF230E" w:rsidRPr="001D5120">
      <w:rPr>
        <w:b/>
        <w:szCs w:val="24"/>
      </w:rPr>
      <w:t xml:space="preserve">Lili Ilse </w:t>
    </w:r>
    <w:proofErr w:type="spellStart"/>
    <w:r w:rsidR="00CF230E" w:rsidRPr="001D5120">
      <w:rPr>
        <w:b/>
        <w:szCs w:val="24"/>
      </w:rPr>
      <w:t>Elvenes</w:t>
    </w:r>
    <w:proofErr w:type="spellEnd"/>
    <w:r w:rsidR="00522671">
      <w:rPr>
        <w:b/>
        <w:szCs w:val="24"/>
      </w:rPr>
      <w:t>)</w:t>
    </w:r>
    <w:r w:rsidR="00D83566">
      <w:rPr>
        <w:b/>
        <w:szCs w:val="24"/>
      </w:rPr>
      <w:t xml:space="preserve"> (</w:t>
    </w:r>
    <w:r w:rsidR="00F9428B">
      <w:rPr>
        <w:b/>
        <w:szCs w:val="24"/>
      </w:rPr>
      <w:t>document is</w:t>
    </w:r>
    <w:r w:rsidR="000C58C0">
      <w:rPr>
        <w:b/>
        <w:szCs w:val="24"/>
      </w:rPr>
      <w:t xml:space="preserve"> in</w:t>
    </w:r>
    <w:r w:rsidR="001F0B5F">
      <w:rPr>
        <w:b/>
        <w:szCs w:val="24"/>
      </w:rPr>
      <w:t xml:space="preserve"> the Ernst </w:t>
    </w:r>
    <w:proofErr w:type="spellStart"/>
    <w:r w:rsidR="001F0B5F">
      <w:rPr>
        <w:b/>
        <w:szCs w:val="24"/>
      </w:rPr>
      <w:t>Harthern</w:t>
    </w:r>
    <w:proofErr w:type="spellEnd"/>
    <w:r w:rsidR="001F0B5F">
      <w:rPr>
        <w:b/>
        <w:szCs w:val="24"/>
      </w:rPr>
      <w:t xml:space="preserve"> archive</w:t>
    </w:r>
    <w:r w:rsidR="00D83566">
      <w:rPr>
        <w:b/>
        <w:szCs w:val="24"/>
      </w:rPr>
      <w:t>)</w:t>
    </w:r>
  </w:p>
  <w:p w14:paraId="115A5D46" w14:textId="77777777" w:rsidR="003047D0" w:rsidRDefault="003047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CAF7" w14:textId="77777777" w:rsidR="00522671" w:rsidRDefault="00522671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in Jacobsen">
    <w15:presenceInfo w15:providerId="Windows Live" w15:userId="a065d8ce93d0fa9e"/>
  </w15:person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96D"/>
    <w:rsid w:val="000131E2"/>
    <w:rsid w:val="00025D60"/>
    <w:rsid w:val="000262F7"/>
    <w:rsid w:val="000268CA"/>
    <w:rsid w:val="000361BC"/>
    <w:rsid w:val="00036430"/>
    <w:rsid w:val="00036AEB"/>
    <w:rsid w:val="000766C0"/>
    <w:rsid w:val="000B2320"/>
    <w:rsid w:val="000C58C0"/>
    <w:rsid w:val="000D1871"/>
    <w:rsid w:val="00140512"/>
    <w:rsid w:val="001409BB"/>
    <w:rsid w:val="00142D8D"/>
    <w:rsid w:val="0014448F"/>
    <w:rsid w:val="00165F21"/>
    <w:rsid w:val="00170687"/>
    <w:rsid w:val="00192825"/>
    <w:rsid w:val="001D5B3C"/>
    <w:rsid w:val="001F0B5F"/>
    <w:rsid w:val="001F711B"/>
    <w:rsid w:val="00222FA7"/>
    <w:rsid w:val="00240831"/>
    <w:rsid w:val="0025736B"/>
    <w:rsid w:val="00264692"/>
    <w:rsid w:val="00274C07"/>
    <w:rsid w:val="002B7C71"/>
    <w:rsid w:val="002E0431"/>
    <w:rsid w:val="002E0BC8"/>
    <w:rsid w:val="002F082F"/>
    <w:rsid w:val="003047D0"/>
    <w:rsid w:val="0030646A"/>
    <w:rsid w:val="00307196"/>
    <w:rsid w:val="00310DF0"/>
    <w:rsid w:val="003161E8"/>
    <w:rsid w:val="00331C71"/>
    <w:rsid w:val="003733DF"/>
    <w:rsid w:val="0038751B"/>
    <w:rsid w:val="003919E3"/>
    <w:rsid w:val="00392758"/>
    <w:rsid w:val="003A6038"/>
    <w:rsid w:val="003A69C8"/>
    <w:rsid w:val="003C212E"/>
    <w:rsid w:val="003C2637"/>
    <w:rsid w:val="003C7D50"/>
    <w:rsid w:val="003D2E11"/>
    <w:rsid w:val="003D4143"/>
    <w:rsid w:val="003E492A"/>
    <w:rsid w:val="004026D1"/>
    <w:rsid w:val="00407301"/>
    <w:rsid w:val="00422478"/>
    <w:rsid w:val="00457EDC"/>
    <w:rsid w:val="004B734F"/>
    <w:rsid w:val="004C6442"/>
    <w:rsid w:val="004D57B0"/>
    <w:rsid w:val="004F0A90"/>
    <w:rsid w:val="0051009A"/>
    <w:rsid w:val="00522671"/>
    <w:rsid w:val="00525CDD"/>
    <w:rsid w:val="005D1035"/>
    <w:rsid w:val="005E16FA"/>
    <w:rsid w:val="00610CA0"/>
    <w:rsid w:val="006332E7"/>
    <w:rsid w:val="006507CF"/>
    <w:rsid w:val="00681ADB"/>
    <w:rsid w:val="0069063A"/>
    <w:rsid w:val="00691E22"/>
    <w:rsid w:val="0069262A"/>
    <w:rsid w:val="006949B2"/>
    <w:rsid w:val="006C2FCA"/>
    <w:rsid w:val="006D6DC3"/>
    <w:rsid w:val="0075721D"/>
    <w:rsid w:val="00757C76"/>
    <w:rsid w:val="00764214"/>
    <w:rsid w:val="00765C72"/>
    <w:rsid w:val="007752A6"/>
    <w:rsid w:val="00776D2B"/>
    <w:rsid w:val="00787B80"/>
    <w:rsid w:val="00797CA5"/>
    <w:rsid w:val="007D3E46"/>
    <w:rsid w:val="007D5F6B"/>
    <w:rsid w:val="007E7206"/>
    <w:rsid w:val="00827723"/>
    <w:rsid w:val="00844D21"/>
    <w:rsid w:val="008562DB"/>
    <w:rsid w:val="0087644B"/>
    <w:rsid w:val="008B536B"/>
    <w:rsid w:val="008C1DE2"/>
    <w:rsid w:val="008C3DF7"/>
    <w:rsid w:val="008F190D"/>
    <w:rsid w:val="008F1A74"/>
    <w:rsid w:val="009150A2"/>
    <w:rsid w:val="00936960"/>
    <w:rsid w:val="00941CB6"/>
    <w:rsid w:val="009467CD"/>
    <w:rsid w:val="0095730A"/>
    <w:rsid w:val="00A10829"/>
    <w:rsid w:val="00A12073"/>
    <w:rsid w:val="00A72CB2"/>
    <w:rsid w:val="00A75AD3"/>
    <w:rsid w:val="00A84869"/>
    <w:rsid w:val="00A92045"/>
    <w:rsid w:val="00A93E89"/>
    <w:rsid w:val="00A95C28"/>
    <w:rsid w:val="00AD0B1D"/>
    <w:rsid w:val="00AF253A"/>
    <w:rsid w:val="00B2157E"/>
    <w:rsid w:val="00B3150E"/>
    <w:rsid w:val="00B50B87"/>
    <w:rsid w:val="00B6689A"/>
    <w:rsid w:val="00B67A83"/>
    <w:rsid w:val="00BA176F"/>
    <w:rsid w:val="00BA3DAB"/>
    <w:rsid w:val="00BB42B2"/>
    <w:rsid w:val="00BB4D1E"/>
    <w:rsid w:val="00BC2214"/>
    <w:rsid w:val="00BC600D"/>
    <w:rsid w:val="00BF6E8E"/>
    <w:rsid w:val="00C0324A"/>
    <w:rsid w:val="00C15E4F"/>
    <w:rsid w:val="00C22BCF"/>
    <w:rsid w:val="00C248AB"/>
    <w:rsid w:val="00C27B40"/>
    <w:rsid w:val="00C567DE"/>
    <w:rsid w:val="00C660EF"/>
    <w:rsid w:val="00CB11B0"/>
    <w:rsid w:val="00CB4599"/>
    <w:rsid w:val="00CB7F93"/>
    <w:rsid w:val="00CD3B5B"/>
    <w:rsid w:val="00CF230E"/>
    <w:rsid w:val="00CF5D6B"/>
    <w:rsid w:val="00D16C79"/>
    <w:rsid w:val="00D3784D"/>
    <w:rsid w:val="00D41270"/>
    <w:rsid w:val="00D64573"/>
    <w:rsid w:val="00D70E24"/>
    <w:rsid w:val="00D82DE2"/>
    <w:rsid w:val="00D83566"/>
    <w:rsid w:val="00DA53E5"/>
    <w:rsid w:val="00DC4751"/>
    <w:rsid w:val="00DD32C9"/>
    <w:rsid w:val="00DE24C9"/>
    <w:rsid w:val="00DF1AD6"/>
    <w:rsid w:val="00E113F1"/>
    <w:rsid w:val="00E36728"/>
    <w:rsid w:val="00E43BEB"/>
    <w:rsid w:val="00E445B3"/>
    <w:rsid w:val="00E61A54"/>
    <w:rsid w:val="00E6246E"/>
    <w:rsid w:val="00E9114C"/>
    <w:rsid w:val="00EB76F2"/>
    <w:rsid w:val="00EC2799"/>
    <w:rsid w:val="00ED29B0"/>
    <w:rsid w:val="00ED6A83"/>
    <w:rsid w:val="00ED6C5D"/>
    <w:rsid w:val="00EF2CAE"/>
    <w:rsid w:val="00EF4332"/>
    <w:rsid w:val="00EF7F16"/>
    <w:rsid w:val="00F027A0"/>
    <w:rsid w:val="00F42984"/>
    <w:rsid w:val="00F51C90"/>
    <w:rsid w:val="00F62FD3"/>
    <w:rsid w:val="00F70494"/>
    <w:rsid w:val="00F8425F"/>
    <w:rsid w:val="00F9428B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01BEC5FE-FCE2-654D-BA20-8A28A094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D1035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1035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D10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1579-137C-104D-A78A-52273106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Kristin Jacobsen</cp:lastModifiedBy>
  <cp:revision>3</cp:revision>
  <cp:lastPrinted>2018-04-12T14:19:00Z</cp:lastPrinted>
  <dcterms:created xsi:type="dcterms:W3CDTF">2018-08-15T14:26:00Z</dcterms:created>
  <dcterms:modified xsi:type="dcterms:W3CDTF">2018-11-04T20:32:00Z</dcterms:modified>
</cp:coreProperties>
</file>